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85498A" w:rsidRDefault="0085498A">
      <w:pPr>
        <w:widowControl w:val="0"/>
        <w:autoSpaceDE w:val="0"/>
        <w:autoSpaceDN w:val="0"/>
        <w:adjustRightInd w:val="0"/>
        <w:spacing w:after="0" w:line="240" w:lineRule="auto"/>
        <w:ind w:left="3160"/>
        <w:rPr>
          <w:rFonts w:ascii="Times New Roman" w:hAnsi="Times New Roman" w:cs="Times New Roman"/>
          <w:sz w:val="24"/>
          <w:szCs w:val="24"/>
        </w:rPr>
      </w:pPr>
      <w:r>
        <w:rPr>
          <w:rFonts w:ascii="Times New Roman" w:hAnsi="Times New Roman" w:cs="Times New Roman"/>
          <w:sz w:val="24"/>
          <w:szCs w:val="24"/>
        </w:rPr>
        <w:t>PROJETO DE LEI COMPLEMENTAR</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00"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10" w:lineRule="auto"/>
        <w:ind w:left="5100"/>
        <w:jc w:val="both"/>
        <w:rPr>
          <w:rFonts w:ascii="Times New Roman" w:hAnsi="Times New Roman" w:cs="Times New Roman"/>
          <w:sz w:val="24"/>
          <w:szCs w:val="24"/>
        </w:rPr>
      </w:pPr>
      <w:r>
        <w:rPr>
          <w:rFonts w:ascii="Times New Roman" w:hAnsi="Times New Roman" w:cs="Times New Roman"/>
          <w:sz w:val="24"/>
          <w:szCs w:val="24"/>
        </w:rPr>
        <w:t>Estabelece o Plano de Auxílio aos Estados e ao Distrito Federal e medidas de estímulo ao reequilíbrio fiscal; altera 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9.496, de 11 de setembro de 1997, a Medida Provisória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2.192-70, de 24 de agosto de 2001, a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148</w:t>
      </w:r>
      <w:proofErr w:type="gramEnd"/>
      <w:r>
        <w:rPr>
          <w:rFonts w:ascii="Times New Roman" w:hAnsi="Times New Roman" w:cs="Times New Roman"/>
          <w:sz w:val="24"/>
          <w:szCs w:val="24"/>
        </w:rPr>
        <w:t>, de 25 de novembro de 2014, e a Lei Complementar n</w:t>
      </w:r>
      <w:r>
        <w:rPr>
          <w:rFonts w:ascii="Times New Roman" w:hAnsi="Times New Roman" w:cs="Times New Roman"/>
          <w:strike/>
          <w:sz w:val="24"/>
          <w:szCs w:val="24"/>
        </w:rPr>
        <w:t>º</w:t>
      </w:r>
      <w:r>
        <w:rPr>
          <w:rFonts w:ascii="Times New Roman" w:hAnsi="Times New Roman" w:cs="Times New Roman"/>
          <w:sz w:val="24"/>
          <w:szCs w:val="24"/>
        </w:rPr>
        <w:t xml:space="preserve"> 101, de 4 de maio de 2000; e dá outras providências.</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50"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b/>
          <w:bCs/>
          <w:sz w:val="24"/>
          <w:szCs w:val="24"/>
        </w:rPr>
        <w:t xml:space="preserve">O CONGRESSO NACIONAL </w:t>
      </w:r>
      <w:r>
        <w:rPr>
          <w:rFonts w:ascii="Times New Roman" w:hAnsi="Times New Roman" w:cs="Times New Roman"/>
          <w:sz w:val="24"/>
          <w:szCs w:val="24"/>
        </w:rPr>
        <w:t>decreta:</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4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4440"/>
        <w:rPr>
          <w:rFonts w:ascii="Times New Roman" w:hAnsi="Times New Roman" w:cs="Times New Roman"/>
          <w:sz w:val="24"/>
          <w:szCs w:val="24"/>
        </w:rPr>
      </w:pPr>
      <w:r>
        <w:rPr>
          <w:rFonts w:ascii="Times New Roman" w:hAnsi="Times New Roman" w:cs="Times New Roman"/>
          <w:sz w:val="24"/>
          <w:szCs w:val="24"/>
        </w:rPr>
        <w:t>CAPÍTULO I</w:t>
      </w:r>
    </w:p>
    <w:p w:rsidR="0085498A" w:rsidRDefault="0085498A">
      <w:pPr>
        <w:widowControl w:val="0"/>
        <w:autoSpaceDE w:val="0"/>
        <w:autoSpaceDN w:val="0"/>
        <w:adjustRightInd w:val="0"/>
        <w:spacing w:after="0" w:line="8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80"/>
        <w:rPr>
          <w:rFonts w:ascii="Times New Roman" w:hAnsi="Times New Roman" w:cs="Times New Roman"/>
          <w:sz w:val="24"/>
          <w:szCs w:val="24"/>
        </w:rPr>
      </w:pPr>
      <w:r>
        <w:rPr>
          <w:rFonts w:ascii="Times New Roman" w:hAnsi="Times New Roman" w:cs="Times New Roman"/>
          <w:sz w:val="24"/>
          <w:szCs w:val="24"/>
        </w:rPr>
        <w:t>DO PLANO DE AUXÍLIO AOS ESTADOS E AO DISTRITO FEDERAL</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00" w:lineRule="exact"/>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7536"/>
        <w:gridCol w:w="2880"/>
      </w:tblGrid>
      <w:tr w:rsidR="00A77CAE" w:rsidRPr="00D27D65" w:rsidTr="00D27D65">
        <w:tc>
          <w:tcPr>
            <w:tcW w:w="5635" w:type="dxa"/>
          </w:tcPr>
          <w:p w:rsidR="00A77CAE" w:rsidRPr="00D27D65" w:rsidRDefault="00A77CAE" w:rsidP="00A77CAE">
            <w:pPr>
              <w:widowControl w:val="0"/>
              <w:overflowPunct w:val="0"/>
              <w:autoSpaceDE w:val="0"/>
              <w:autoSpaceDN w:val="0"/>
              <w:adjustRightInd w:val="0"/>
              <w:spacing w:line="205" w:lineRule="auto"/>
              <w:jc w:val="center"/>
              <w:rPr>
                <w:rFonts w:ascii="Times New Roman" w:hAnsi="Times New Roman" w:cs="Times New Roman"/>
                <w:sz w:val="24"/>
                <w:szCs w:val="24"/>
              </w:rPr>
            </w:pPr>
          </w:p>
        </w:tc>
        <w:tc>
          <w:tcPr>
            <w:tcW w:w="4781" w:type="dxa"/>
          </w:tcPr>
          <w:p w:rsidR="00A77CAE" w:rsidRPr="00D27D65" w:rsidRDefault="00A77CAE" w:rsidP="00A77CAE">
            <w:pPr>
              <w:widowControl w:val="0"/>
              <w:overflowPunct w:val="0"/>
              <w:autoSpaceDE w:val="0"/>
              <w:autoSpaceDN w:val="0"/>
              <w:adjustRightInd w:val="0"/>
              <w:spacing w:line="205" w:lineRule="auto"/>
              <w:jc w:val="both"/>
              <w:rPr>
                <w:rFonts w:ascii="Times New Roman" w:hAnsi="Times New Roman" w:cs="Times New Roman"/>
                <w:sz w:val="24"/>
                <w:szCs w:val="24"/>
              </w:rPr>
            </w:pPr>
          </w:p>
        </w:tc>
      </w:tr>
      <w:tr w:rsidR="00D27D65" w:rsidRPr="00D27D65" w:rsidTr="00D27D65">
        <w:tc>
          <w:tcPr>
            <w:tcW w:w="5635" w:type="dxa"/>
          </w:tcPr>
          <w:p w:rsidR="00D27D65" w:rsidRPr="00D27D65" w:rsidRDefault="00D27D65" w:rsidP="00A77CAE">
            <w:pPr>
              <w:widowControl w:val="0"/>
              <w:overflowPunct w:val="0"/>
              <w:autoSpaceDE w:val="0"/>
              <w:autoSpaceDN w:val="0"/>
              <w:adjustRightInd w:val="0"/>
              <w:spacing w:line="205" w:lineRule="auto"/>
              <w:jc w:val="both"/>
              <w:rPr>
                <w:rFonts w:ascii="Times New Roman" w:hAnsi="Times New Roman" w:cs="Times New Roman"/>
                <w:sz w:val="24"/>
                <w:szCs w:val="24"/>
              </w:rPr>
            </w:pPr>
            <w:r w:rsidRPr="00D27D65">
              <w:rPr>
                <w:rFonts w:ascii="Times New Roman" w:hAnsi="Times New Roman" w:cs="Times New Roman"/>
                <w:sz w:val="24"/>
                <w:szCs w:val="24"/>
              </w:rPr>
              <w:t>Art. 1</w:t>
            </w:r>
            <w:r w:rsidRPr="00D27D65">
              <w:rPr>
                <w:rFonts w:ascii="Times New Roman" w:hAnsi="Times New Roman" w:cs="Times New Roman"/>
                <w:strike/>
                <w:sz w:val="24"/>
                <w:szCs w:val="24"/>
              </w:rPr>
              <w:t>º</w:t>
            </w:r>
            <w:r w:rsidRPr="00D27D65">
              <w:rPr>
                <w:rFonts w:ascii="Times New Roman" w:hAnsi="Times New Roman" w:cs="Times New Roman"/>
                <w:sz w:val="24"/>
                <w:szCs w:val="24"/>
              </w:rPr>
              <w:t xml:space="preserve"> A União poderá adotar, nos contratos de refinanciamento de dívidas celebrados com os Estados e o Distrito Federal, com base na Lei n</w:t>
            </w:r>
            <w:r w:rsidRPr="00D27D65">
              <w:rPr>
                <w:rFonts w:ascii="Times New Roman" w:hAnsi="Times New Roman" w:cs="Times New Roman"/>
                <w:sz w:val="32"/>
                <w:szCs w:val="32"/>
                <w:u w:val="single"/>
                <w:vertAlign w:val="superscript"/>
              </w:rPr>
              <w:t>o</w:t>
            </w:r>
            <w:r w:rsidRPr="00D27D65">
              <w:rPr>
                <w:rFonts w:ascii="Times New Roman" w:hAnsi="Times New Roman" w:cs="Times New Roman"/>
                <w:sz w:val="24"/>
                <w:szCs w:val="24"/>
              </w:rPr>
              <w:t xml:space="preserve"> 9.496, de 11 de setembro de 1997, e nos contratos de abertura de crédito firmados com os Estados ao amparo da Medida Provisória n</w:t>
            </w:r>
            <w:r w:rsidRPr="00D27D65">
              <w:rPr>
                <w:rFonts w:ascii="Times New Roman" w:hAnsi="Times New Roman" w:cs="Times New Roman"/>
                <w:sz w:val="32"/>
                <w:szCs w:val="32"/>
                <w:u w:val="single"/>
                <w:vertAlign w:val="superscript"/>
              </w:rPr>
              <w:t>o</w:t>
            </w:r>
            <w:r w:rsidRPr="00D27D65">
              <w:rPr>
                <w:rFonts w:ascii="Times New Roman" w:hAnsi="Times New Roman" w:cs="Times New Roman"/>
                <w:sz w:val="24"/>
                <w:szCs w:val="24"/>
              </w:rPr>
              <w:t xml:space="preserve"> 2.192-70, de 24 de agosto de 2001, mediante celebração de termo aditivo, o prazo adicional de até 240 meses para o pagamento das dívidas refinanciadas.</w:t>
            </w:r>
          </w:p>
        </w:tc>
        <w:tc>
          <w:tcPr>
            <w:tcW w:w="4781" w:type="dxa"/>
          </w:tcPr>
          <w:p w:rsidR="00D27D65" w:rsidRPr="00D27D65" w:rsidRDefault="00D27D65" w:rsidP="00A77CAE">
            <w:pPr>
              <w:widowControl w:val="0"/>
              <w:overflowPunct w:val="0"/>
              <w:autoSpaceDE w:val="0"/>
              <w:autoSpaceDN w:val="0"/>
              <w:adjustRightInd w:val="0"/>
              <w:spacing w:line="205" w:lineRule="auto"/>
              <w:jc w:val="both"/>
              <w:rPr>
                <w:rFonts w:ascii="Times New Roman" w:hAnsi="Times New Roman" w:cs="Times New Roman"/>
                <w:sz w:val="24"/>
                <w:szCs w:val="24"/>
              </w:rPr>
            </w:pPr>
          </w:p>
        </w:tc>
      </w:tr>
      <w:tr w:rsidR="00D27D65" w:rsidRPr="00D27D65" w:rsidTr="00D27D65">
        <w:tc>
          <w:tcPr>
            <w:tcW w:w="5635" w:type="dxa"/>
          </w:tcPr>
          <w:p w:rsidR="00D27D65" w:rsidRPr="00D27D65" w:rsidRDefault="00D27D65" w:rsidP="00A77CAE">
            <w:pPr>
              <w:widowControl w:val="0"/>
              <w:overflowPunct w:val="0"/>
              <w:autoSpaceDE w:val="0"/>
              <w:autoSpaceDN w:val="0"/>
              <w:adjustRightInd w:val="0"/>
              <w:spacing w:line="206" w:lineRule="auto"/>
              <w:jc w:val="both"/>
              <w:rPr>
                <w:rFonts w:ascii="Times New Roman" w:hAnsi="Times New Roman" w:cs="Times New Roman"/>
                <w:sz w:val="24"/>
                <w:szCs w:val="24"/>
              </w:rPr>
            </w:pPr>
            <w:r w:rsidRPr="00D27D65">
              <w:rPr>
                <w:rFonts w:ascii="Times New Roman" w:hAnsi="Times New Roman" w:cs="Times New Roman"/>
                <w:sz w:val="24"/>
                <w:szCs w:val="24"/>
              </w:rPr>
              <w:t>§ 1</w:t>
            </w:r>
            <w:r w:rsidRPr="00D27D65">
              <w:rPr>
                <w:rFonts w:ascii="Times New Roman" w:hAnsi="Times New Roman" w:cs="Times New Roman"/>
                <w:sz w:val="32"/>
                <w:szCs w:val="32"/>
                <w:u w:val="single"/>
                <w:vertAlign w:val="superscript"/>
              </w:rPr>
              <w:t>o</w:t>
            </w:r>
            <w:r w:rsidRPr="00D27D65">
              <w:rPr>
                <w:rFonts w:ascii="Times New Roman" w:hAnsi="Times New Roman" w:cs="Times New Roman"/>
                <w:sz w:val="24"/>
                <w:szCs w:val="24"/>
              </w:rPr>
              <w:t xml:space="preserve"> O aditamento previsto no </w:t>
            </w:r>
            <w:r w:rsidRPr="00D27D65">
              <w:rPr>
                <w:rFonts w:ascii="Times New Roman" w:hAnsi="Times New Roman" w:cs="Times New Roman"/>
                <w:b/>
                <w:bCs/>
                <w:sz w:val="24"/>
                <w:szCs w:val="24"/>
              </w:rPr>
              <w:t>caput</w:t>
            </w:r>
            <w:r w:rsidRPr="00D27D65">
              <w:rPr>
                <w:rFonts w:ascii="Times New Roman" w:hAnsi="Times New Roman" w:cs="Times New Roman"/>
                <w:sz w:val="24"/>
                <w:szCs w:val="24"/>
              </w:rPr>
              <w:t xml:space="preserve"> está condicionado à celebração prévia do aditivo contratual de que trata o art. 4</w:t>
            </w:r>
            <w:r w:rsidRPr="00D27D65">
              <w:rPr>
                <w:rFonts w:ascii="Times New Roman" w:hAnsi="Times New Roman" w:cs="Times New Roman"/>
                <w:sz w:val="32"/>
                <w:szCs w:val="32"/>
                <w:u w:val="single"/>
                <w:vertAlign w:val="superscript"/>
              </w:rPr>
              <w:t>o</w:t>
            </w:r>
            <w:r w:rsidRPr="00D27D65">
              <w:rPr>
                <w:rFonts w:ascii="Times New Roman" w:hAnsi="Times New Roman" w:cs="Times New Roman"/>
                <w:sz w:val="24"/>
                <w:szCs w:val="24"/>
              </w:rPr>
              <w:t xml:space="preserve"> da Lei Complementar </w:t>
            </w:r>
            <w:proofErr w:type="gramStart"/>
            <w:r w:rsidRPr="00D27D65">
              <w:rPr>
                <w:rFonts w:ascii="Times New Roman" w:hAnsi="Times New Roman" w:cs="Times New Roman"/>
                <w:sz w:val="24"/>
                <w:szCs w:val="24"/>
              </w:rPr>
              <w:t>n</w:t>
            </w:r>
            <w:r w:rsidRPr="00D27D65">
              <w:rPr>
                <w:rFonts w:ascii="Times New Roman" w:hAnsi="Times New Roman" w:cs="Times New Roman"/>
                <w:sz w:val="32"/>
                <w:szCs w:val="32"/>
                <w:u w:val="single"/>
                <w:vertAlign w:val="superscript"/>
              </w:rPr>
              <w:t>o</w:t>
            </w:r>
            <w:r w:rsidRPr="00D27D65">
              <w:rPr>
                <w:rFonts w:ascii="Times New Roman" w:hAnsi="Times New Roman" w:cs="Times New Roman"/>
                <w:sz w:val="24"/>
                <w:szCs w:val="24"/>
              </w:rPr>
              <w:t xml:space="preserve"> 148</w:t>
            </w:r>
            <w:proofErr w:type="gramEnd"/>
            <w:r w:rsidRPr="00D27D65">
              <w:rPr>
                <w:rFonts w:ascii="Times New Roman" w:hAnsi="Times New Roman" w:cs="Times New Roman"/>
                <w:sz w:val="24"/>
                <w:szCs w:val="24"/>
              </w:rPr>
              <w:t>, de 25 de novembro de 2014.</w:t>
            </w:r>
          </w:p>
        </w:tc>
        <w:tc>
          <w:tcPr>
            <w:tcW w:w="4781" w:type="dxa"/>
          </w:tcPr>
          <w:p w:rsidR="00D27D65" w:rsidRPr="00D27D65" w:rsidRDefault="00D27D65"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F9470B" w:rsidRPr="00D27D65" w:rsidTr="00D27D65">
        <w:tc>
          <w:tcPr>
            <w:tcW w:w="5635" w:type="dxa"/>
          </w:tcPr>
          <w:p w:rsidR="00F9470B" w:rsidRPr="00D27D65" w:rsidRDefault="00F9470B" w:rsidP="00433A28">
            <w:pPr>
              <w:widowControl w:val="0"/>
              <w:overflowPunct w:val="0"/>
              <w:autoSpaceDE w:val="0"/>
              <w:autoSpaceDN w:val="0"/>
              <w:adjustRightInd w:val="0"/>
              <w:spacing w:line="213" w:lineRule="auto"/>
              <w:ind w:firstLine="1419"/>
              <w:jc w:val="both"/>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novo prazo para pagamento será de até 360 meses, conforme efetivamente definido em cada um dos contratos vigentes, acrescido do prazo de que trata o </w:t>
            </w:r>
            <w:r>
              <w:rPr>
                <w:rFonts w:ascii="Times New Roman" w:hAnsi="Times New Roman" w:cs="Times New Roman"/>
                <w:b/>
                <w:bCs/>
                <w:sz w:val="24"/>
                <w:szCs w:val="24"/>
              </w:rPr>
              <w:t>caput</w:t>
            </w:r>
            <w:r>
              <w:rPr>
                <w:rFonts w:ascii="Times New Roman" w:hAnsi="Times New Roman" w:cs="Times New Roman"/>
                <w:sz w:val="24"/>
                <w:szCs w:val="24"/>
              </w:rPr>
              <w:t>, contado a partir da data de celebração do instrumento contratual original e, caso o ente federativo tenha firmado um instrumento relativo à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9.496, de 1997, e outro relativo à Medida Provisória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2.192-70, de 2001, será contado a partir da data em que tiver sido celebrado o primeiro dos dois contratos.</w:t>
            </w:r>
          </w:p>
        </w:tc>
        <w:tc>
          <w:tcPr>
            <w:tcW w:w="4781" w:type="dxa"/>
          </w:tcPr>
          <w:p w:rsidR="00F9470B" w:rsidRPr="00D27D65" w:rsidRDefault="00F9470B"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F9470B" w:rsidRPr="00D27D65" w:rsidTr="00D27D65">
        <w:tc>
          <w:tcPr>
            <w:tcW w:w="5635" w:type="dxa"/>
          </w:tcPr>
          <w:p w:rsidR="00F9470B" w:rsidRDefault="00F9470B" w:rsidP="00A77CAE">
            <w:pPr>
              <w:widowControl w:val="0"/>
              <w:overflowPunct w:val="0"/>
              <w:autoSpaceDE w:val="0"/>
              <w:autoSpaceDN w:val="0"/>
              <w:adjustRightInd w:val="0"/>
              <w:spacing w:line="198" w:lineRule="auto"/>
              <w:ind w:firstLine="1419"/>
              <w:jc w:val="both"/>
              <w:rPr>
                <w:rFonts w:ascii="Times New Roman" w:hAnsi="Times New Roman" w:cs="Times New Roman"/>
                <w:sz w:val="24"/>
                <w:szCs w:val="24"/>
              </w:rPr>
            </w:pPr>
            <w:r>
              <w:rPr>
                <w:rFonts w:ascii="Times New Roman" w:hAnsi="Times New Roman" w:cs="Times New Roman"/>
                <w:sz w:val="24"/>
                <w:szCs w:val="24"/>
              </w:rPr>
              <w: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Para fins do aditamento contratual referido no </w:t>
            </w:r>
            <w:r>
              <w:rPr>
                <w:rFonts w:ascii="Times New Roman" w:hAnsi="Times New Roman" w:cs="Times New Roman"/>
                <w:b/>
                <w:bCs/>
                <w:sz w:val="24"/>
                <w:szCs w:val="24"/>
              </w:rPr>
              <w:t>caput</w:t>
            </w:r>
            <w:r>
              <w:rPr>
                <w:rFonts w:ascii="Times New Roman" w:hAnsi="Times New Roman" w:cs="Times New Roman"/>
                <w:sz w:val="24"/>
                <w:szCs w:val="24"/>
              </w:rPr>
              <w:t>, serão considerados os valores consolidados dos saldos devedores das obrigações referentes ao refinanciamento objeto da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9.496, de 1997, e dos financiamentos de que trata a Medida Provisória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2.192-70, de 2001, quando for o caso.</w:t>
            </w:r>
          </w:p>
        </w:tc>
        <w:tc>
          <w:tcPr>
            <w:tcW w:w="4781" w:type="dxa"/>
          </w:tcPr>
          <w:p w:rsidR="00F9470B" w:rsidRPr="00D27D65" w:rsidRDefault="00F9470B"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F9470B" w:rsidRPr="00D27D65" w:rsidTr="00D27D65">
        <w:tc>
          <w:tcPr>
            <w:tcW w:w="5635" w:type="dxa"/>
          </w:tcPr>
          <w:p w:rsidR="00F9470B" w:rsidRDefault="00F9470B" w:rsidP="00F9470B">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r>
              <w:rPr>
                <w:rFonts w:ascii="Times New Roman" w:hAnsi="Times New Roman" w:cs="Times New Roman"/>
                <w:sz w:val="24"/>
                <w:szCs w:val="24"/>
              </w:rPr>
              <w:t>§ 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As prestações mensais e consecutivas serão calculadas com base na </w:t>
            </w:r>
            <w:r w:rsidRPr="00A77CAE">
              <w:rPr>
                <w:rFonts w:ascii="Times New Roman" w:hAnsi="Times New Roman" w:cs="Times New Roman"/>
                <w:sz w:val="24"/>
                <w:szCs w:val="24"/>
                <w:highlight w:val="yellow"/>
              </w:rPr>
              <w:t xml:space="preserve">Tabela </w:t>
            </w:r>
            <w:proofErr w:type="spellStart"/>
            <w:r w:rsidRPr="00A77CAE">
              <w:rPr>
                <w:rFonts w:ascii="Times New Roman" w:hAnsi="Times New Roman" w:cs="Times New Roman"/>
                <w:sz w:val="24"/>
                <w:szCs w:val="24"/>
                <w:highlight w:val="yellow"/>
              </w:rPr>
              <w:t>Price</w:t>
            </w:r>
            <w:proofErr w:type="spellEnd"/>
            <w:r>
              <w:rPr>
                <w:rFonts w:ascii="Times New Roman" w:hAnsi="Times New Roman" w:cs="Times New Roman"/>
                <w:sz w:val="24"/>
                <w:szCs w:val="24"/>
              </w:rPr>
              <w:t xml:space="preserve">, afastando-se as disposições contidas nos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9.496, de 1997.</w:t>
            </w:r>
          </w:p>
          <w:p w:rsidR="00F9470B" w:rsidRDefault="00F9470B" w:rsidP="00F9470B">
            <w:pPr>
              <w:widowControl w:val="0"/>
              <w:overflowPunct w:val="0"/>
              <w:autoSpaceDE w:val="0"/>
              <w:autoSpaceDN w:val="0"/>
              <w:adjustRightInd w:val="0"/>
              <w:spacing w:line="198" w:lineRule="auto"/>
              <w:ind w:firstLine="1419"/>
              <w:jc w:val="both"/>
              <w:rPr>
                <w:rFonts w:ascii="Times New Roman" w:hAnsi="Times New Roman" w:cs="Times New Roman"/>
                <w:sz w:val="24"/>
                <w:szCs w:val="24"/>
              </w:rPr>
            </w:pPr>
          </w:p>
        </w:tc>
        <w:tc>
          <w:tcPr>
            <w:tcW w:w="4781" w:type="dxa"/>
          </w:tcPr>
          <w:p w:rsidR="00F9470B" w:rsidRPr="00D27D65" w:rsidRDefault="00A77CAE" w:rsidP="00A77CAE">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Com isso deixamos de ter a vinculação com o percentual (13%) da RLR. Confirmar com SCGOV/SEF. É vantajoso para o Estado? Qual o impacto?</w:t>
            </w:r>
          </w:p>
        </w:tc>
      </w:tr>
      <w:tr w:rsidR="00F9470B" w:rsidRPr="00D27D65" w:rsidTr="00D27D65">
        <w:tc>
          <w:tcPr>
            <w:tcW w:w="5635" w:type="dxa"/>
          </w:tcPr>
          <w:p w:rsidR="00F9470B" w:rsidRDefault="00F9470B" w:rsidP="00F9470B">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Pr>
                <w:rFonts w:ascii="Times New Roman" w:hAnsi="Times New Roman" w:cs="Times New Roman"/>
                <w:sz w:val="24"/>
                <w:szCs w:val="24"/>
              </w:rPr>
              <w:t>§ 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efeitos financeiros decorrentes do aditamento de que trata este artigo serão aplicados retroativamente à data de pagamento da </w:t>
            </w:r>
            <w:r>
              <w:rPr>
                <w:rFonts w:ascii="Times New Roman" w:hAnsi="Times New Roman" w:cs="Times New Roman"/>
                <w:sz w:val="24"/>
                <w:szCs w:val="24"/>
              </w:rPr>
              <w:lastRenderedPageBreak/>
              <w:t>primeira prestação apurada conforme estabelecido no termo aditivo referido no art. 4</w:t>
            </w:r>
            <w:r>
              <w:rPr>
                <w:rFonts w:ascii="Times New Roman" w:hAnsi="Times New Roman" w:cs="Times New Roman"/>
                <w:strike/>
                <w:sz w:val="24"/>
                <w:szCs w:val="24"/>
              </w:rPr>
              <w:t>º</w:t>
            </w:r>
            <w:r>
              <w:rPr>
                <w:rFonts w:ascii="Times New Roman" w:hAnsi="Times New Roman" w:cs="Times New Roman"/>
                <w:sz w:val="24"/>
                <w:szCs w:val="24"/>
              </w:rPr>
              <w:t xml:space="preserve"> da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148</w:t>
            </w:r>
            <w:proofErr w:type="gramEnd"/>
            <w:r>
              <w:rPr>
                <w:rFonts w:ascii="Times New Roman" w:hAnsi="Times New Roman" w:cs="Times New Roman"/>
                <w:sz w:val="24"/>
                <w:szCs w:val="24"/>
              </w:rPr>
              <w:t>, de 2014, compensando-se eventual crédito nas prestações imediatamente vincendas.</w:t>
            </w:r>
          </w:p>
        </w:tc>
        <w:tc>
          <w:tcPr>
            <w:tcW w:w="4781" w:type="dxa"/>
          </w:tcPr>
          <w:p w:rsidR="00F9470B" w:rsidRPr="00D27D65" w:rsidRDefault="00F9470B"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F9470B" w:rsidRPr="00D27D65" w:rsidTr="00D27D65">
        <w:tc>
          <w:tcPr>
            <w:tcW w:w="5635" w:type="dxa"/>
          </w:tcPr>
          <w:p w:rsidR="00F9470B" w:rsidRDefault="00F9470B" w:rsidP="00F9470B">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lastRenderedPageBreak/>
              <w:t>§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Estão dispensados, para a assinatura do aditivo de que trata o </w:t>
            </w:r>
            <w:r>
              <w:rPr>
                <w:rFonts w:ascii="Times New Roman" w:hAnsi="Times New Roman" w:cs="Times New Roman"/>
                <w:b/>
                <w:bCs/>
                <w:sz w:val="24"/>
                <w:szCs w:val="24"/>
              </w:rPr>
              <w:t>caput</w:t>
            </w:r>
            <w:r>
              <w:rPr>
                <w:rFonts w:ascii="Times New Roman" w:hAnsi="Times New Roman" w:cs="Times New Roman"/>
                <w:sz w:val="24"/>
                <w:szCs w:val="24"/>
              </w:rPr>
              <w:t xml:space="preserve">, todos os requisitos legais exigidos para a contratação com a União, inclusive os dispostos no art. 32 da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w:t>
            </w:r>
            <w:proofErr w:type="gramEnd"/>
            <w:r>
              <w:rPr>
                <w:rFonts w:ascii="Times New Roman" w:hAnsi="Times New Roman" w:cs="Times New Roman"/>
                <w:sz w:val="24"/>
                <w:szCs w:val="24"/>
              </w:rPr>
              <w:t>, de 4 de maio de 2000.</w:t>
            </w:r>
          </w:p>
        </w:tc>
        <w:tc>
          <w:tcPr>
            <w:tcW w:w="4781" w:type="dxa"/>
          </w:tcPr>
          <w:p w:rsidR="00F9470B" w:rsidRPr="00D27D65" w:rsidRDefault="00F9470B"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F9470B" w:rsidRPr="00D27D65" w:rsidTr="00D27D65">
        <w:tc>
          <w:tcPr>
            <w:tcW w:w="5635" w:type="dxa"/>
          </w:tcPr>
          <w:p w:rsidR="00F9470B" w:rsidRDefault="00F9470B" w:rsidP="00F9470B">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r>
              <w:rPr>
                <w:rFonts w:ascii="Times New Roman" w:hAnsi="Times New Roman" w:cs="Times New Roman"/>
                <w:sz w:val="24"/>
                <w:szCs w:val="24"/>
              </w:rPr>
              <w:t>§ 7</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prazo para a assinatura do termo aditivo a que se refere o </w:t>
            </w:r>
            <w:r>
              <w:rPr>
                <w:rFonts w:ascii="Times New Roman" w:hAnsi="Times New Roman" w:cs="Times New Roman"/>
                <w:b/>
                <w:bCs/>
                <w:sz w:val="24"/>
                <w:szCs w:val="24"/>
              </w:rPr>
              <w:t>caput</w:t>
            </w:r>
            <w:r>
              <w:rPr>
                <w:rFonts w:ascii="Times New Roman" w:hAnsi="Times New Roman" w:cs="Times New Roman"/>
                <w:sz w:val="24"/>
                <w:szCs w:val="24"/>
              </w:rPr>
              <w:t xml:space="preserve"> é de 360 dias, contado da data de publicação desta Lei Complementar.</w:t>
            </w:r>
          </w:p>
        </w:tc>
        <w:tc>
          <w:tcPr>
            <w:tcW w:w="4781" w:type="dxa"/>
          </w:tcPr>
          <w:p w:rsidR="00F9470B" w:rsidRPr="00D27D65" w:rsidRDefault="00F9470B"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F9470B" w:rsidRPr="00D27D65" w:rsidTr="00D27D65">
        <w:tc>
          <w:tcPr>
            <w:tcW w:w="5635" w:type="dxa"/>
          </w:tcPr>
          <w:p w:rsidR="00F9470B" w:rsidRDefault="00F9470B" w:rsidP="00F9470B">
            <w:pPr>
              <w:widowControl w:val="0"/>
              <w:overflowPunct w:val="0"/>
              <w:autoSpaceDE w:val="0"/>
              <w:autoSpaceDN w:val="0"/>
              <w:adjustRightInd w:val="0"/>
              <w:spacing w:line="223" w:lineRule="auto"/>
              <w:ind w:firstLine="1419"/>
              <w:jc w:val="both"/>
              <w:rPr>
                <w:rFonts w:ascii="Times New Roman" w:hAnsi="Times New Roman" w:cs="Times New Roman"/>
                <w:sz w:val="24"/>
                <w:szCs w:val="24"/>
              </w:rPr>
            </w:pPr>
            <w:r>
              <w:rPr>
                <w:rFonts w:ascii="Times New Roman" w:hAnsi="Times New Roman" w:cs="Times New Roman"/>
                <w:sz w:val="24"/>
                <w:szCs w:val="24"/>
              </w:rPr>
              <w:t>§ 8</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 concessão do prazo adicional de até 240 meses de que trata o </w:t>
            </w:r>
            <w:r>
              <w:rPr>
                <w:rFonts w:ascii="Times New Roman" w:hAnsi="Times New Roman" w:cs="Times New Roman"/>
                <w:b/>
                <w:bCs/>
                <w:sz w:val="24"/>
                <w:szCs w:val="24"/>
              </w:rPr>
              <w:t>caput</w:t>
            </w:r>
            <w:r>
              <w:rPr>
                <w:rFonts w:ascii="Times New Roman" w:hAnsi="Times New Roman" w:cs="Times New Roman"/>
                <w:sz w:val="24"/>
                <w:szCs w:val="24"/>
              </w:rPr>
              <w:t xml:space="preserve"> deste artigo depende da </w:t>
            </w:r>
            <w:proofErr w:type="gramStart"/>
            <w:r>
              <w:rPr>
                <w:rFonts w:ascii="Times New Roman" w:hAnsi="Times New Roman" w:cs="Times New Roman"/>
                <w:sz w:val="24"/>
                <w:szCs w:val="24"/>
              </w:rPr>
              <w:t>desistência de eventuais ações judiciais que tenham por objeto a dívida ou o contrato ora renegociados</w:t>
            </w:r>
            <w:proofErr w:type="gramEnd"/>
            <w:r>
              <w:rPr>
                <w:rFonts w:ascii="Times New Roman" w:hAnsi="Times New Roman" w:cs="Times New Roman"/>
                <w:sz w:val="24"/>
                <w:szCs w:val="24"/>
              </w:rPr>
              <w:t>, sendo causa de rescisão do termo aditivo a manutenção do litígio ou o ajuizamento de novas ações.</w:t>
            </w:r>
          </w:p>
        </w:tc>
        <w:tc>
          <w:tcPr>
            <w:tcW w:w="4781" w:type="dxa"/>
          </w:tcPr>
          <w:p w:rsidR="00F9470B" w:rsidRPr="00D27D65" w:rsidRDefault="00F9470B"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77CAE" w:rsidRPr="00D27D65" w:rsidTr="00D27D65">
        <w:tc>
          <w:tcPr>
            <w:tcW w:w="5635" w:type="dxa"/>
          </w:tcPr>
          <w:p w:rsidR="00A77CAE" w:rsidRDefault="00A77CAE" w:rsidP="00A77CAE">
            <w:pPr>
              <w:widowControl w:val="0"/>
              <w:overflowPunct w:val="0"/>
              <w:autoSpaceDE w:val="0"/>
              <w:autoSpaceDN w:val="0"/>
              <w:adjustRightInd w:val="0"/>
              <w:spacing w:line="222" w:lineRule="auto"/>
              <w:ind w:firstLine="1419"/>
              <w:jc w:val="both"/>
              <w:rPr>
                <w:rFonts w:ascii="Times New Roman" w:hAnsi="Times New Roman" w:cs="Times New Roman"/>
                <w:sz w:val="24"/>
                <w:szCs w:val="24"/>
              </w:rPr>
            </w:pPr>
            <w:r>
              <w:rPr>
                <w:rFonts w:ascii="Times New Roman" w:hAnsi="Times New Roman" w:cs="Times New Roman"/>
                <w:sz w:val="24"/>
                <w:szCs w:val="24"/>
              </w:rPr>
              <w:t>Art. 2</w:t>
            </w:r>
            <w:r>
              <w:rPr>
                <w:rFonts w:ascii="Times New Roman" w:hAnsi="Times New Roman" w:cs="Times New Roman"/>
                <w:strike/>
                <w:sz w:val="24"/>
                <w:szCs w:val="24"/>
              </w:rPr>
              <w:t>º</w:t>
            </w:r>
            <w:r>
              <w:rPr>
                <w:rFonts w:ascii="Times New Roman" w:hAnsi="Times New Roman" w:cs="Times New Roman"/>
                <w:sz w:val="24"/>
                <w:szCs w:val="24"/>
              </w:rPr>
              <w:t xml:space="preserve"> Fica dispensada a verificação dos requisitos exigidos para a realização de operações de crédito e para a concessão de garantias pela União, quando houver, inclusive os dispostos no art. 32 e no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40 da Lei Complementar n </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 de 2000, caso haja renegociação dos contratos de empréstimos e financiamento celebrados, até 31 de dezembro de 2015, entre as instituições públicas federais e os Estados e o Distrito Federal, com recursos do Banco Nacional de Desenvolvimento Econômico e Social - BNDES.</w:t>
            </w:r>
          </w:p>
          <w:p w:rsidR="00A77CAE" w:rsidRDefault="00A77CAE" w:rsidP="00F9470B">
            <w:pPr>
              <w:widowControl w:val="0"/>
              <w:overflowPunct w:val="0"/>
              <w:autoSpaceDE w:val="0"/>
              <w:autoSpaceDN w:val="0"/>
              <w:adjustRightInd w:val="0"/>
              <w:spacing w:line="223" w:lineRule="auto"/>
              <w:ind w:firstLine="1419"/>
              <w:jc w:val="both"/>
              <w:rPr>
                <w:rFonts w:ascii="Times New Roman" w:hAnsi="Times New Roman" w:cs="Times New Roman"/>
                <w:sz w:val="24"/>
                <w:szCs w:val="24"/>
              </w:rPr>
            </w:pPr>
          </w:p>
        </w:tc>
        <w:tc>
          <w:tcPr>
            <w:tcW w:w="4781" w:type="dxa"/>
          </w:tcPr>
          <w:p w:rsidR="00A77CAE" w:rsidRDefault="00A77CA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77CAE" w:rsidRPr="00D27D65" w:rsidTr="00D27D65">
        <w:tc>
          <w:tcPr>
            <w:tcW w:w="5635" w:type="dxa"/>
          </w:tcPr>
          <w:p w:rsidR="00A77CAE" w:rsidRDefault="00A77CAE" w:rsidP="00A77CAE">
            <w:pPr>
              <w:widowControl w:val="0"/>
              <w:overflowPunct w:val="0"/>
              <w:autoSpaceDE w:val="0"/>
              <w:autoSpaceDN w:val="0"/>
              <w:adjustRightInd w:val="0"/>
              <w:spacing w:line="216" w:lineRule="auto"/>
              <w:ind w:firstLine="1419"/>
              <w:jc w:val="both"/>
              <w:rPr>
                <w:rFonts w:ascii="Times New Roman" w:hAnsi="Times New Roman" w:cs="Times New Roman"/>
                <w:sz w:val="24"/>
                <w:szCs w:val="24"/>
              </w:rPr>
            </w:pPr>
            <w:r>
              <w:rPr>
                <w:rFonts w:ascii="Times New Roman" w:hAnsi="Times New Roman" w:cs="Times New Roman"/>
                <w:sz w:val="24"/>
                <w:szCs w:val="24"/>
              </w:rPr>
              <w:t>Parágrafo único. Para aplicação do disposto neste artigo, as renegociações deverão ser firmadas em até 360 dias contados da publicação desta Lei.</w:t>
            </w:r>
          </w:p>
        </w:tc>
        <w:tc>
          <w:tcPr>
            <w:tcW w:w="4781" w:type="dxa"/>
          </w:tcPr>
          <w:p w:rsidR="00A77CAE" w:rsidRDefault="00A77CA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77CAE" w:rsidRPr="00D27D65" w:rsidTr="00D27D65">
        <w:tc>
          <w:tcPr>
            <w:tcW w:w="5635" w:type="dxa"/>
          </w:tcPr>
          <w:p w:rsidR="00A77CAE" w:rsidRPr="00A77CAE" w:rsidRDefault="00A77CAE" w:rsidP="00A77CAE">
            <w:pPr>
              <w:widowControl w:val="0"/>
              <w:overflowPunct w:val="0"/>
              <w:autoSpaceDE w:val="0"/>
              <w:autoSpaceDN w:val="0"/>
              <w:adjustRightInd w:val="0"/>
              <w:spacing w:line="218" w:lineRule="auto"/>
              <w:jc w:val="center"/>
              <w:rPr>
                <w:rFonts w:ascii="Times New Roman" w:hAnsi="Times New Roman" w:cs="Times New Roman"/>
                <w:b/>
                <w:color w:val="FF0000"/>
                <w:sz w:val="24"/>
                <w:szCs w:val="24"/>
              </w:rPr>
            </w:pPr>
            <w:r w:rsidRPr="00A77CAE">
              <w:rPr>
                <w:rFonts w:ascii="Times New Roman" w:hAnsi="Times New Roman" w:cs="Times New Roman"/>
                <w:b/>
                <w:color w:val="FF0000"/>
                <w:sz w:val="24"/>
                <w:szCs w:val="24"/>
              </w:rPr>
              <w:t>CONDICIONANTES PARA O ALONGAMENTO</w:t>
            </w:r>
          </w:p>
        </w:tc>
        <w:tc>
          <w:tcPr>
            <w:tcW w:w="4781" w:type="dxa"/>
          </w:tcPr>
          <w:p w:rsidR="00A77CAE" w:rsidRDefault="00A77CA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77CAE" w:rsidRPr="00D27D65" w:rsidTr="00D27D65">
        <w:tc>
          <w:tcPr>
            <w:tcW w:w="5635" w:type="dxa"/>
          </w:tcPr>
          <w:p w:rsidR="00A77CAE" w:rsidRDefault="00A77CAE" w:rsidP="00A77CAE">
            <w:pPr>
              <w:widowControl w:val="0"/>
              <w:overflowPunct w:val="0"/>
              <w:autoSpaceDE w:val="0"/>
              <w:autoSpaceDN w:val="0"/>
              <w:adjustRightInd w:val="0"/>
              <w:spacing w:line="218" w:lineRule="auto"/>
              <w:ind w:firstLine="1419"/>
              <w:jc w:val="both"/>
              <w:rPr>
                <w:rFonts w:ascii="Times New Roman" w:hAnsi="Times New Roman" w:cs="Times New Roman"/>
                <w:sz w:val="24"/>
                <w:szCs w:val="24"/>
              </w:rPr>
            </w:pPr>
            <w:r>
              <w:rPr>
                <w:rFonts w:ascii="Times New Roman" w:hAnsi="Times New Roman" w:cs="Times New Roman"/>
                <w:sz w:val="24"/>
                <w:szCs w:val="24"/>
              </w:rPr>
              <w:t>Art. 3</w:t>
            </w:r>
            <w:r>
              <w:rPr>
                <w:rFonts w:ascii="Times New Roman" w:hAnsi="Times New Roman" w:cs="Times New Roman"/>
                <w:strike/>
                <w:sz w:val="24"/>
                <w:szCs w:val="24"/>
              </w:rPr>
              <w:t>º</w:t>
            </w:r>
            <w:r>
              <w:rPr>
                <w:rFonts w:ascii="Times New Roman" w:hAnsi="Times New Roman" w:cs="Times New Roman"/>
                <w:sz w:val="24"/>
                <w:szCs w:val="24"/>
              </w:rPr>
              <w:t xml:space="preserve"> A União poderá celebrar os termos aditivos de que trata o art.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desta Lei Complementar, cabendo aos Estados e ao Distrito Federal sancionar e publicar leis que determinem a adoção, durante os 24 meses seguintes à assinatura do termo aditivo, das seguintes medidas:</w:t>
            </w:r>
          </w:p>
        </w:tc>
        <w:tc>
          <w:tcPr>
            <w:tcW w:w="4781" w:type="dxa"/>
          </w:tcPr>
          <w:p w:rsidR="00A77CAE" w:rsidRDefault="00A77CA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77CAE" w:rsidRPr="00D27D65" w:rsidTr="00D27D65">
        <w:tc>
          <w:tcPr>
            <w:tcW w:w="5635" w:type="dxa"/>
          </w:tcPr>
          <w:p w:rsidR="00A77CAE" w:rsidRDefault="00A77CAE" w:rsidP="00A77CAE">
            <w:pPr>
              <w:widowControl w:val="0"/>
              <w:overflowPunct w:val="0"/>
              <w:autoSpaceDE w:val="0"/>
              <w:autoSpaceDN w:val="0"/>
              <w:adjustRightInd w:val="0"/>
              <w:spacing w:line="225" w:lineRule="auto"/>
              <w:ind w:firstLine="1419"/>
              <w:jc w:val="both"/>
              <w:rPr>
                <w:rFonts w:ascii="Times New Roman" w:hAnsi="Times New Roman" w:cs="Times New Roman"/>
                <w:sz w:val="24"/>
                <w:szCs w:val="24"/>
              </w:rPr>
            </w:pPr>
            <w:r>
              <w:rPr>
                <w:rFonts w:ascii="Times New Roman" w:hAnsi="Times New Roman" w:cs="Times New Roman"/>
                <w:sz w:val="24"/>
                <w:szCs w:val="24"/>
              </w:rPr>
              <w:t>I - não conceder vantagem, aumento, reajustes ou adequação de remunerações a qualquer título, ressalvadas as decorrentes de atos derivados de sentença judicial e a revisão prevista no inciso X do art. 37 da Constituição Federal;</w:t>
            </w:r>
          </w:p>
        </w:tc>
        <w:tc>
          <w:tcPr>
            <w:tcW w:w="4781" w:type="dxa"/>
          </w:tcPr>
          <w:p w:rsidR="00A77CAE" w:rsidRDefault="00A77CAE" w:rsidP="00A77CAE">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Manteve o texto da LRF atual. Vedações já se aplicam ao Estado. </w:t>
            </w:r>
          </w:p>
        </w:tc>
      </w:tr>
      <w:tr w:rsidR="00A77CAE" w:rsidRPr="00D27D65" w:rsidTr="00D27D65">
        <w:tc>
          <w:tcPr>
            <w:tcW w:w="5635" w:type="dxa"/>
          </w:tcPr>
          <w:p w:rsidR="00A77CAE" w:rsidRDefault="00A77CAE" w:rsidP="00A77CAE">
            <w:pPr>
              <w:widowControl w:val="0"/>
              <w:overflowPunct w:val="0"/>
              <w:autoSpaceDE w:val="0"/>
              <w:autoSpaceDN w:val="0"/>
              <w:adjustRightInd w:val="0"/>
              <w:spacing w:line="225" w:lineRule="auto"/>
              <w:ind w:firstLine="1419"/>
              <w:jc w:val="both"/>
              <w:rPr>
                <w:rFonts w:ascii="Times New Roman" w:hAnsi="Times New Roman" w:cs="Times New Roman"/>
                <w:sz w:val="24"/>
                <w:szCs w:val="24"/>
              </w:rPr>
            </w:pPr>
            <w:r>
              <w:rPr>
                <w:rFonts w:ascii="Times New Roman" w:hAnsi="Times New Roman" w:cs="Times New Roman"/>
                <w:sz w:val="24"/>
                <w:szCs w:val="24"/>
              </w:rPr>
              <w:t xml:space="preserve">II - limitar o crescimento das outras despesas correntes, exceto transferências a Municípios e </w:t>
            </w:r>
            <w:proofErr w:type="gramStart"/>
            <w:r>
              <w:rPr>
                <w:rFonts w:ascii="Times New Roman" w:hAnsi="Times New Roman" w:cs="Times New Roman"/>
                <w:sz w:val="24"/>
                <w:szCs w:val="24"/>
              </w:rPr>
              <w:t>Pasep</w:t>
            </w:r>
            <w:proofErr w:type="gramEnd"/>
            <w:r>
              <w:rPr>
                <w:rFonts w:ascii="Times New Roman" w:hAnsi="Times New Roman" w:cs="Times New Roman"/>
                <w:sz w:val="24"/>
                <w:szCs w:val="24"/>
              </w:rPr>
              <w:t>, à variação da inflação, aferida anualmente pelo Índice Nacional de Preços ao Consumidor Amplo - IPCA ou por outro que venha a substituí-lo;</w:t>
            </w:r>
          </w:p>
        </w:tc>
        <w:tc>
          <w:tcPr>
            <w:tcW w:w="4781" w:type="dxa"/>
          </w:tcPr>
          <w:p w:rsidR="00A77CAE" w:rsidRDefault="00A77CA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124BCE" w:rsidRPr="00D27D65" w:rsidTr="00D27D65">
        <w:tc>
          <w:tcPr>
            <w:tcW w:w="5635" w:type="dxa"/>
          </w:tcPr>
          <w:p w:rsidR="00124BCE" w:rsidRDefault="00124BCE" w:rsidP="00A77CAE">
            <w:pPr>
              <w:widowControl w:val="0"/>
              <w:overflowPunct w:val="0"/>
              <w:autoSpaceDE w:val="0"/>
              <w:autoSpaceDN w:val="0"/>
              <w:adjustRightInd w:val="0"/>
              <w:spacing w:line="225" w:lineRule="auto"/>
              <w:ind w:firstLine="1419"/>
              <w:jc w:val="both"/>
              <w:rPr>
                <w:rFonts w:ascii="Times New Roman" w:hAnsi="Times New Roman" w:cs="Times New Roman"/>
                <w:sz w:val="24"/>
                <w:szCs w:val="24"/>
              </w:rPr>
            </w:pPr>
            <w:r>
              <w:rPr>
                <w:rFonts w:ascii="Times New Roman" w:hAnsi="Times New Roman" w:cs="Times New Roman"/>
                <w:sz w:val="24"/>
                <w:szCs w:val="24"/>
              </w:rPr>
              <w:t>III - vedar a edição de novas leis ou a criação de programas que concedam ou ampliem incentivo ou benefício de natureza tributária ou financeira;</w:t>
            </w: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124BCE" w:rsidRPr="00D27D65" w:rsidTr="00D27D65">
        <w:tc>
          <w:tcPr>
            <w:tcW w:w="5635" w:type="dxa"/>
          </w:tcPr>
          <w:p w:rsidR="00124BCE" w:rsidRDefault="00124BCE" w:rsidP="00A77CAE">
            <w:pPr>
              <w:widowControl w:val="0"/>
              <w:overflowPunct w:val="0"/>
              <w:autoSpaceDE w:val="0"/>
              <w:autoSpaceDN w:val="0"/>
              <w:adjustRightInd w:val="0"/>
              <w:spacing w:line="225" w:lineRule="auto"/>
              <w:ind w:firstLine="1419"/>
              <w:jc w:val="both"/>
              <w:rPr>
                <w:rFonts w:ascii="Times New Roman" w:hAnsi="Times New Roman" w:cs="Times New Roman"/>
                <w:sz w:val="24"/>
                <w:szCs w:val="24"/>
              </w:rPr>
            </w:pPr>
            <w:r>
              <w:rPr>
                <w:rFonts w:ascii="Times New Roman" w:hAnsi="Times New Roman" w:cs="Times New Roman"/>
                <w:sz w:val="24"/>
                <w:szCs w:val="24"/>
              </w:rPr>
              <w:t xml:space="preserve">IV - suspender admissão ou contratação de pessoal, a qualquer título, inclusive por empresas estatais dependentes, por autarquias e por fundações instituídas e mantidas pelo Poder Público, </w:t>
            </w:r>
            <w:r w:rsidRPr="00124BCE">
              <w:rPr>
                <w:rFonts w:ascii="Times New Roman" w:hAnsi="Times New Roman" w:cs="Times New Roman"/>
                <w:b/>
                <w:sz w:val="24"/>
                <w:szCs w:val="24"/>
              </w:rPr>
              <w:t>ressalvadas as reposições decorrentes de vacância, aposentadoria ou falecimento de servidores nas áreas de educação, saúde e segurança,</w:t>
            </w:r>
            <w:r>
              <w:rPr>
                <w:rFonts w:ascii="Times New Roman" w:hAnsi="Times New Roman" w:cs="Times New Roman"/>
                <w:sz w:val="24"/>
                <w:szCs w:val="24"/>
              </w:rPr>
              <w:t xml:space="preserve"> </w:t>
            </w:r>
            <w:r w:rsidRPr="00124BCE">
              <w:rPr>
                <w:rFonts w:ascii="Times New Roman" w:hAnsi="Times New Roman" w:cs="Times New Roman"/>
                <w:b/>
                <w:sz w:val="24"/>
                <w:szCs w:val="24"/>
              </w:rPr>
              <w:t>bem como as reposições de cargos de chefia e de direção que não acarretem aumento de despesa</w:t>
            </w:r>
            <w:r>
              <w:rPr>
                <w:rFonts w:ascii="Times New Roman" w:hAnsi="Times New Roman" w:cs="Times New Roman"/>
                <w:sz w:val="24"/>
                <w:szCs w:val="24"/>
              </w:rPr>
              <w:t>, em qualquer caso sendo consideradas apenas as vacâncias ocorridas a partir da data de assinatura do termo aditivo; e</w:t>
            </w: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Pode ter implicações para substituição dos designados na Educação, pois pode haver interpretação de que não há vacância nos cargos.</w:t>
            </w:r>
          </w:p>
        </w:tc>
      </w:tr>
      <w:tr w:rsidR="00124BCE" w:rsidRPr="00D27D65" w:rsidTr="00D27D65">
        <w:tc>
          <w:tcPr>
            <w:tcW w:w="5635" w:type="dxa"/>
          </w:tcPr>
          <w:p w:rsidR="00124BCE" w:rsidRDefault="00124BCE" w:rsidP="00124BCE">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lastRenderedPageBreak/>
              <w:t>V - reduzir em 10% (dez por cento) a despesa mensal com cargos de livre provimento, em comparação com a do mês de junho de 2014.</w:t>
            </w: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124BCE" w:rsidRPr="00D27D65" w:rsidTr="00D27D65">
        <w:tc>
          <w:tcPr>
            <w:tcW w:w="5635" w:type="dxa"/>
          </w:tcPr>
          <w:p w:rsidR="00124BCE" w:rsidRDefault="00124BCE" w:rsidP="00124BCE">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t>Art. 4</w:t>
            </w:r>
            <w:r>
              <w:rPr>
                <w:rFonts w:ascii="Times New Roman" w:hAnsi="Times New Roman" w:cs="Times New Roman"/>
                <w:strike/>
                <w:sz w:val="24"/>
                <w:szCs w:val="24"/>
              </w:rPr>
              <w:t>º</w:t>
            </w:r>
            <w:r>
              <w:rPr>
                <w:rFonts w:ascii="Times New Roman" w:hAnsi="Times New Roman" w:cs="Times New Roman"/>
                <w:sz w:val="24"/>
                <w:szCs w:val="24"/>
              </w:rPr>
              <w:t xml:space="preserve"> Além do requisito de que trata o art.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Estados e o Distrito Federal sancionarão e publicarão lei que estabeleça normas de finanças públicas voltadas para a responsabilidade na gestão fiscal do ente, com amparo no Capítulo II do Título VI, combinado com o disposto no art. 24, todos da Constituição Federal, e na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w:t>
            </w:r>
            <w:proofErr w:type="gramEnd"/>
            <w:r>
              <w:rPr>
                <w:rFonts w:ascii="Times New Roman" w:hAnsi="Times New Roman" w:cs="Times New Roman"/>
                <w:sz w:val="24"/>
                <w:szCs w:val="24"/>
              </w:rPr>
              <w:t>, de 2000, e que contenha, no mínimo, os seguintes dispositivos:</w:t>
            </w: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124BCE" w:rsidRPr="00D27D65" w:rsidTr="00D27D65">
        <w:tc>
          <w:tcPr>
            <w:tcW w:w="5635" w:type="dxa"/>
          </w:tcPr>
          <w:p w:rsidR="00124BCE" w:rsidRDefault="00124BCE" w:rsidP="00124BCE">
            <w:pPr>
              <w:widowControl w:val="0"/>
              <w:overflowPunct w:val="0"/>
              <w:autoSpaceDE w:val="0"/>
              <w:autoSpaceDN w:val="0"/>
              <w:adjustRightInd w:val="0"/>
              <w:spacing w:line="216" w:lineRule="auto"/>
              <w:ind w:firstLine="1419"/>
              <w:jc w:val="both"/>
              <w:rPr>
                <w:rFonts w:ascii="Times New Roman" w:hAnsi="Times New Roman" w:cs="Times New Roman"/>
                <w:sz w:val="24"/>
                <w:szCs w:val="24"/>
              </w:rPr>
            </w:pPr>
            <w:r>
              <w:rPr>
                <w:rFonts w:ascii="Times New Roman" w:hAnsi="Times New Roman" w:cs="Times New Roman"/>
                <w:sz w:val="24"/>
                <w:szCs w:val="24"/>
              </w:rPr>
              <w:t>I - instituição do regime de previdência complementar a que se referem os §§ 14, 15 e 16 do art. 40 da Constituição, caso ainda não tenha publicada outra lei com o mesmo efeito;</w:t>
            </w: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124BCE" w:rsidRPr="00D27D65" w:rsidTr="00D27D65">
        <w:tc>
          <w:tcPr>
            <w:tcW w:w="5635" w:type="dxa"/>
          </w:tcPr>
          <w:p w:rsidR="00124BCE" w:rsidRDefault="00124BCE" w:rsidP="00124BCE">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t>II - instituição de monitoramento fiscal contínuo das contas do ente, de modo a propor medidas necessárias para a manutenção do equilíbrio fiscal;</w:t>
            </w:r>
          </w:p>
        </w:tc>
        <w:tc>
          <w:tcPr>
            <w:tcW w:w="4781" w:type="dxa"/>
          </w:tcPr>
          <w:p w:rsidR="00124BCE" w:rsidRDefault="00651397" w:rsidP="00A77CAE">
            <w:pPr>
              <w:widowControl w:val="0"/>
              <w:overflowPunct w:val="0"/>
              <w:autoSpaceDE w:val="0"/>
              <w:autoSpaceDN w:val="0"/>
              <w:adjustRightInd w:val="0"/>
              <w:spacing w:line="206" w:lineRule="auto"/>
              <w:jc w:val="both"/>
              <w:rPr>
                <w:rFonts w:ascii="Times New Roman" w:hAnsi="Times New Roman" w:cs="Times New Roman"/>
                <w:sz w:val="24"/>
                <w:szCs w:val="24"/>
              </w:rPr>
            </w:pPr>
            <w:ins w:id="1" w:author="Francisco Alves de Oliveira Júnior (SEPLAG)" w:date="2016-04-01T18:32:00Z">
              <w:r>
                <w:rPr>
                  <w:rFonts w:ascii="Times New Roman" w:hAnsi="Times New Roman" w:cs="Times New Roman"/>
                  <w:sz w:val="24"/>
                  <w:szCs w:val="24"/>
                </w:rPr>
                <w:t>Alteraç</w:t>
              </w:r>
            </w:ins>
            <w:ins w:id="2" w:author="Francisco Alves de Oliveira Júnior (SEPLAG)" w:date="2016-04-01T18:33:00Z">
              <w:r>
                <w:rPr>
                  <w:rFonts w:ascii="Times New Roman" w:hAnsi="Times New Roman" w:cs="Times New Roman"/>
                  <w:sz w:val="24"/>
                  <w:szCs w:val="24"/>
                </w:rPr>
                <w:t>ão da redação para obrigação de instituição de conselho de gestão fiscal estadual</w:t>
              </w:r>
            </w:ins>
            <w:bookmarkStart w:id="3" w:name="_GoBack"/>
            <w:bookmarkEnd w:id="3"/>
          </w:p>
        </w:tc>
      </w:tr>
      <w:tr w:rsidR="00124BCE" w:rsidRPr="00D27D65" w:rsidTr="00D27D65">
        <w:tc>
          <w:tcPr>
            <w:tcW w:w="5635" w:type="dxa"/>
          </w:tcPr>
          <w:p w:rsidR="00124BCE" w:rsidRDefault="00124BCE" w:rsidP="00124BCE">
            <w:pPr>
              <w:widowControl w:val="0"/>
              <w:overflowPunct w:val="0"/>
              <w:autoSpaceDE w:val="0"/>
              <w:autoSpaceDN w:val="0"/>
              <w:adjustRightInd w:val="0"/>
              <w:spacing w:line="225" w:lineRule="auto"/>
              <w:ind w:firstLine="1419"/>
              <w:jc w:val="both"/>
              <w:rPr>
                <w:rFonts w:ascii="Times New Roman" w:hAnsi="Times New Roman" w:cs="Times New Roman"/>
                <w:sz w:val="24"/>
                <w:szCs w:val="24"/>
              </w:rPr>
            </w:pPr>
            <w:r>
              <w:rPr>
                <w:rFonts w:ascii="Times New Roman" w:hAnsi="Times New Roman" w:cs="Times New Roman"/>
                <w:sz w:val="24"/>
                <w:szCs w:val="24"/>
              </w:rPr>
              <w:t>III - instituição de critérios para avaliação periódica dos programas e dos projetos do ente, com vistas a aferir a qualidade, a eficiência e a pertinência da sua manutenção, bem como a relação entre custos e benefícios de suas políticas públicas, devendo o resultado da avaliação ser tornado público;</w:t>
            </w: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124BCE" w:rsidRPr="00D27D65" w:rsidTr="00D27D65">
        <w:tc>
          <w:tcPr>
            <w:tcW w:w="5635" w:type="dxa"/>
          </w:tcPr>
          <w:p w:rsidR="00124BCE" w:rsidRDefault="00124BCE" w:rsidP="00124BCE">
            <w:pPr>
              <w:widowControl w:val="0"/>
              <w:overflowPunct w:val="0"/>
              <w:autoSpaceDE w:val="0"/>
              <w:autoSpaceDN w:val="0"/>
              <w:adjustRightInd w:val="0"/>
              <w:spacing w:line="233" w:lineRule="auto"/>
              <w:ind w:firstLine="1419"/>
              <w:jc w:val="both"/>
              <w:rPr>
                <w:rFonts w:ascii="Times New Roman" w:hAnsi="Times New Roman" w:cs="Times New Roman"/>
                <w:sz w:val="24"/>
                <w:szCs w:val="24"/>
              </w:rPr>
            </w:pPr>
            <w:r>
              <w:rPr>
                <w:rFonts w:ascii="Times New Roman" w:hAnsi="Times New Roman" w:cs="Times New Roman"/>
                <w:sz w:val="24"/>
                <w:szCs w:val="24"/>
              </w:rPr>
              <w:t xml:space="preserve">IV - elevação das alíquotas de contribuição previdenciária dos servidores e patronal ao regime próprio de previdência social para 14% (quatorze por cento) e 28% (vinte e oito por cento) respectivamente, podendo ser implementada gradualmente em até </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(três) anos, até atingir o montante necessário para saldar o déficit atuarial e equiparar as receitas das contribuições e dos recursos vinculados ao regime próprio à totalidade de suas despesas, incluindo as pagas com recursos do Tesouro;</w:t>
            </w: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Necessário emenda a este dispositivo para estender as alíquotas aos militares e para explicitar que as alíquotas são válidas para os regimes financeiros podendo se aplicar aos regimes de capitalização a depender das projeções atuariais.</w:t>
            </w:r>
          </w:p>
        </w:tc>
      </w:tr>
      <w:tr w:rsidR="00124BCE" w:rsidRPr="00D27D65" w:rsidTr="00D27D65">
        <w:tc>
          <w:tcPr>
            <w:tcW w:w="5635" w:type="dxa"/>
          </w:tcPr>
          <w:p w:rsidR="00124BCE" w:rsidRDefault="00124BCE" w:rsidP="00124BCE">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t>V - reforma do regime jurídico dos servidores ativos e inativos, civis e militares, para limitar os benefícios, as progressões e as vantagens ao que é estabelecido para os servidores da União; e</w:t>
            </w:r>
          </w:p>
          <w:p w:rsidR="00124BCE" w:rsidRDefault="00124BCE" w:rsidP="00124BCE">
            <w:pPr>
              <w:widowControl w:val="0"/>
              <w:overflowPunct w:val="0"/>
              <w:autoSpaceDE w:val="0"/>
              <w:autoSpaceDN w:val="0"/>
              <w:adjustRightInd w:val="0"/>
              <w:spacing w:line="233" w:lineRule="auto"/>
              <w:ind w:firstLine="1419"/>
              <w:jc w:val="both"/>
              <w:rPr>
                <w:rFonts w:ascii="Times New Roman" w:hAnsi="Times New Roman" w:cs="Times New Roman"/>
                <w:sz w:val="24"/>
                <w:szCs w:val="24"/>
              </w:rPr>
            </w:pPr>
          </w:p>
        </w:tc>
        <w:tc>
          <w:tcPr>
            <w:tcW w:w="4781" w:type="dxa"/>
          </w:tcPr>
          <w:p w:rsidR="00124BCE" w:rsidRDefault="00124BCE" w:rsidP="00A77CAE">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124BCE" w:rsidRPr="00D27D65" w:rsidTr="00D27D65">
        <w:tc>
          <w:tcPr>
            <w:tcW w:w="5635" w:type="dxa"/>
          </w:tcPr>
          <w:p w:rsidR="00124BCE" w:rsidRDefault="00124BCE" w:rsidP="00124BCE">
            <w:pPr>
              <w:widowControl w:val="0"/>
              <w:overflowPunct w:val="0"/>
              <w:autoSpaceDE w:val="0"/>
              <w:autoSpaceDN w:val="0"/>
              <w:adjustRightInd w:val="0"/>
              <w:spacing w:line="225" w:lineRule="auto"/>
              <w:ind w:firstLine="1419"/>
              <w:jc w:val="both"/>
              <w:rPr>
                <w:rFonts w:ascii="Times New Roman" w:hAnsi="Times New Roman" w:cs="Times New Roman"/>
                <w:sz w:val="24"/>
                <w:szCs w:val="24"/>
              </w:rPr>
            </w:pPr>
            <w:r>
              <w:rPr>
                <w:rFonts w:ascii="Times New Roman" w:hAnsi="Times New Roman" w:cs="Times New Roman"/>
                <w:sz w:val="24"/>
                <w:szCs w:val="24"/>
              </w:rPr>
              <w:t xml:space="preserve">VI - definição de limite máximo para acréscimo da despesa orçamentária não financeira, deduzida dos investimentos e das inversões financeiras, ao montante correspondente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80% do crescimento nominal da receita corrente líquida do exercício anterior.</w:t>
            </w:r>
          </w:p>
          <w:p w:rsidR="00433A28" w:rsidRDefault="00433A28" w:rsidP="00124BCE">
            <w:pPr>
              <w:widowControl w:val="0"/>
              <w:overflowPunct w:val="0"/>
              <w:autoSpaceDE w:val="0"/>
              <w:autoSpaceDN w:val="0"/>
              <w:adjustRightInd w:val="0"/>
              <w:spacing w:line="225" w:lineRule="auto"/>
              <w:ind w:firstLine="1419"/>
              <w:jc w:val="both"/>
              <w:rPr>
                <w:rFonts w:ascii="Times New Roman" w:hAnsi="Times New Roman" w:cs="Times New Roman"/>
                <w:sz w:val="24"/>
                <w:szCs w:val="24"/>
              </w:rPr>
            </w:pPr>
            <w:r>
              <w:rPr>
                <w:rFonts w:ascii="Times New Roman" w:hAnsi="Times New Roman" w:cs="Times New Roman"/>
                <w:sz w:val="24"/>
                <w:szCs w:val="24"/>
              </w:rPr>
              <w:t>Parágrafo único. A exigência de que trata o inciso VI deste artigo só será aplicável no caso da despesa orçamentária não financeira, deduzida dos investimentos e das inversões financeiras, ultrapassar 90% da receita corrente líquida.</w:t>
            </w:r>
          </w:p>
        </w:tc>
        <w:tc>
          <w:tcPr>
            <w:tcW w:w="4781" w:type="dxa"/>
          </w:tcPr>
          <w:p w:rsidR="00124BCE" w:rsidRDefault="00433A28" w:rsidP="00433A28">
            <w:pPr>
              <w:widowControl w:val="0"/>
              <w:overflowPunct w:val="0"/>
              <w:autoSpaceDE w:val="0"/>
              <w:autoSpaceDN w:val="0"/>
              <w:adjustRightInd w:val="0"/>
              <w:spacing w:line="206" w:lineRule="auto"/>
              <w:jc w:val="both"/>
              <w:rPr>
                <w:ins w:id="4" w:author="Francisco Alves de Oliveira Júnior (SEPLAG)" w:date="2016-04-01T18:12:00Z"/>
                <w:rFonts w:ascii="Times New Roman" w:hAnsi="Times New Roman" w:cs="Times New Roman"/>
                <w:sz w:val="24"/>
                <w:szCs w:val="24"/>
              </w:rPr>
            </w:pPr>
            <w:r>
              <w:rPr>
                <w:rFonts w:ascii="Times New Roman" w:hAnsi="Times New Roman" w:cs="Times New Roman"/>
                <w:sz w:val="24"/>
                <w:szCs w:val="24"/>
              </w:rPr>
              <w:t xml:space="preserve">Despesas de pessoal e custeio só poderão crescer até 80% da variação (quando houver crescimento) da RCL do ano anterior. Qual seria o valor de 2015 para 2016 em relação ao que está projetado </w:t>
            </w:r>
            <w:r w:rsidRPr="00433A28">
              <w:rPr>
                <w:rFonts w:ascii="Times New Roman" w:hAnsi="Times New Roman" w:cs="Times New Roman"/>
                <w:sz w:val="24"/>
                <w:szCs w:val="24"/>
                <w:highlight w:val="yellow"/>
              </w:rPr>
              <w:t>________________</w:t>
            </w:r>
          </w:p>
          <w:p w:rsidR="00B31933" w:rsidRDefault="00B31933" w:rsidP="00B31933">
            <w:pPr>
              <w:widowControl w:val="0"/>
              <w:overflowPunct w:val="0"/>
              <w:autoSpaceDE w:val="0"/>
              <w:autoSpaceDN w:val="0"/>
              <w:adjustRightInd w:val="0"/>
              <w:spacing w:line="206" w:lineRule="auto"/>
              <w:jc w:val="both"/>
              <w:rPr>
                <w:rFonts w:ascii="Times New Roman" w:hAnsi="Times New Roman" w:cs="Times New Roman"/>
                <w:sz w:val="24"/>
                <w:szCs w:val="24"/>
              </w:rPr>
            </w:pPr>
            <w:ins w:id="5" w:author="Francisco Alves de Oliveira Júnior (SEPLAG)" w:date="2016-04-01T18:12:00Z">
              <w:r>
                <w:rPr>
                  <w:rFonts w:ascii="Times New Roman" w:hAnsi="Times New Roman" w:cs="Times New Roman"/>
                  <w:sz w:val="24"/>
                  <w:szCs w:val="24"/>
                </w:rPr>
                <w:t xml:space="preserve">Da forma que está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regra</w:t>
              </w:r>
            </w:ins>
            <w:ins w:id="6" w:author="Francisco Alves de Oliveira Júnior (SEPLAG)" w:date="2016-04-01T18:14:00Z">
              <w:r>
                <w:rPr>
                  <w:rFonts w:ascii="Times New Roman" w:hAnsi="Times New Roman" w:cs="Times New Roman"/>
                  <w:sz w:val="24"/>
                  <w:szCs w:val="24"/>
                </w:rPr>
                <w:t xml:space="preserve"> do parágrafo único</w:t>
              </w:r>
            </w:ins>
            <w:ins w:id="7" w:author="Francisco Alves de Oliveira Júnior (SEPLAG)" w:date="2016-04-01T18:12:00Z">
              <w:r>
                <w:rPr>
                  <w:rFonts w:ascii="Times New Roman" w:hAnsi="Times New Roman" w:cs="Times New Roman"/>
                  <w:sz w:val="24"/>
                  <w:szCs w:val="24"/>
                </w:rPr>
                <w:t xml:space="preserve"> n</w:t>
              </w:r>
            </w:ins>
            <w:ins w:id="8" w:author="Francisco Alves de Oliveira Júnior (SEPLAG)" w:date="2016-04-01T18:13:00Z">
              <w:r>
                <w:rPr>
                  <w:rFonts w:ascii="Times New Roman" w:hAnsi="Times New Roman" w:cs="Times New Roman"/>
                  <w:sz w:val="24"/>
                  <w:szCs w:val="24"/>
                </w:rPr>
                <w:t>ão faz sentido</w:t>
              </w:r>
            </w:ins>
            <w:ins w:id="9" w:author="Francisco Alves de Oliveira Júnior (SEPLAG)" w:date="2016-04-01T18:15:00Z">
              <w:r>
                <w:rPr>
                  <w:rFonts w:ascii="Times New Roman" w:hAnsi="Times New Roman" w:cs="Times New Roman"/>
                  <w:sz w:val="24"/>
                  <w:szCs w:val="24"/>
                </w:rPr>
                <w:t>.</w:t>
              </w:r>
            </w:ins>
            <w:ins w:id="10" w:author="Francisco Alves de Oliveira Júnior (SEPLAG)" w:date="2016-04-01T18:13:00Z">
              <w:r>
                <w:rPr>
                  <w:rFonts w:ascii="Times New Roman" w:hAnsi="Times New Roman" w:cs="Times New Roman"/>
                  <w:sz w:val="24"/>
                  <w:szCs w:val="24"/>
                </w:rPr>
                <w:t xml:space="preserve"> </w:t>
              </w:r>
            </w:ins>
            <w:ins w:id="11" w:author="Francisco Alves de Oliveira Júnior (SEPLAG)" w:date="2016-04-01T18:15:00Z">
              <w:r>
                <w:rPr>
                  <w:rFonts w:ascii="Times New Roman" w:hAnsi="Times New Roman" w:cs="Times New Roman"/>
                  <w:sz w:val="24"/>
                  <w:szCs w:val="24"/>
                </w:rPr>
                <w:t>O principal motivo é que</w:t>
              </w:r>
            </w:ins>
            <w:ins w:id="12" w:author="Francisco Alves de Oliveira Júnior (SEPLAG)" w:date="2016-04-01T18:13:00Z">
              <w:r>
                <w:rPr>
                  <w:rFonts w:ascii="Times New Roman" w:hAnsi="Times New Roman" w:cs="Times New Roman"/>
                  <w:sz w:val="24"/>
                  <w:szCs w:val="24"/>
                </w:rPr>
                <w:t xml:space="preserve"> as transferências a municípios e as operações </w:t>
              </w:r>
              <w:proofErr w:type="spellStart"/>
              <w:r>
                <w:rPr>
                  <w:rFonts w:ascii="Times New Roman" w:hAnsi="Times New Roman" w:cs="Times New Roman"/>
                  <w:sz w:val="24"/>
                  <w:szCs w:val="24"/>
                </w:rPr>
                <w:t>intraorçamentárias</w:t>
              </w:r>
            </w:ins>
            <w:proofErr w:type="spellEnd"/>
            <w:ins w:id="13" w:author="Francisco Alves de Oliveira Júnior (SEPLAG)" w:date="2016-04-01T18:15:00Z">
              <w:r>
                <w:rPr>
                  <w:rFonts w:ascii="Times New Roman" w:hAnsi="Times New Roman" w:cs="Times New Roman"/>
                  <w:sz w:val="24"/>
                  <w:szCs w:val="24"/>
                </w:rPr>
                <w:t xml:space="preserve"> </w:t>
              </w:r>
            </w:ins>
            <w:ins w:id="14" w:author="Francisco Alves de Oliveira Júnior (SEPLAG)" w:date="2016-04-01T18:13:00Z">
              <w:r>
                <w:rPr>
                  <w:rFonts w:ascii="Times New Roman" w:hAnsi="Times New Roman" w:cs="Times New Roman"/>
                  <w:sz w:val="24"/>
                  <w:szCs w:val="24"/>
                </w:rPr>
                <w:t>entram na despesa primária</w:t>
              </w:r>
              <w:proofErr w:type="gramStart"/>
              <w:r>
                <w:rPr>
                  <w:rFonts w:ascii="Times New Roman" w:hAnsi="Times New Roman" w:cs="Times New Roman"/>
                  <w:sz w:val="24"/>
                  <w:szCs w:val="24"/>
                </w:rPr>
                <w:t xml:space="preserve"> mas</w:t>
              </w:r>
              <w:proofErr w:type="gramEnd"/>
              <w:r>
                <w:rPr>
                  <w:rFonts w:ascii="Times New Roman" w:hAnsi="Times New Roman" w:cs="Times New Roman"/>
                  <w:sz w:val="24"/>
                  <w:szCs w:val="24"/>
                </w:rPr>
                <w:t xml:space="preserve"> não entram na RCL</w:t>
              </w:r>
            </w:ins>
            <w:ins w:id="15" w:author="Francisco Alves de Oliveira Júnior (SEPLAG)" w:date="2016-04-01T18:15:00Z">
              <w:r>
                <w:rPr>
                  <w:rFonts w:ascii="Times New Roman" w:hAnsi="Times New Roman" w:cs="Times New Roman"/>
                  <w:sz w:val="24"/>
                  <w:szCs w:val="24"/>
                </w:rPr>
                <w:t>, gerando uma relação sempre maior do que 0,9 (</w:t>
              </w:r>
            </w:ins>
            <w:ins w:id="16" w:author="Francisco Alves de Oliveira Júnior (SEPLAG)" w:date="2016-04-01T18:16:00Z">
              <w:r>
                <w:rPr>
                  <w:rFonts w:ascii="Times New Roman" w:hAnsi="Times New Roman" w:cs="Times New Roman"/>
                  <w:sz w:val="24"/>
                  <w:szCs w:val="24"/>
                </w:rPr>
                <w:t xml:space="preserve">1,14 em 2010 e 1,45 em </w:t>
              </w:r>
              <w:r>
                <w:rPr>
                  <w:rFonts w:ascii="Times New Roman" w:hAnsi="Times New Roman" w:cs="Times New Roman"/>
                  <w:sz w:val="24"/>
                  <w:szCs w:val="24"/>
                </w:rPr>
                <w:lastRenderedPageBreak/>
                <w:t>2015</w:t>
              </w:r>
            </w:ins>
            <w:ins w:id="17" w:author="Francisco Alves de Oliveira Júnior (SEPLAG)" w:date="2016-04-01T18:15:00Z">
              <w:r>
                <w:rPr>
                  <w:rFonts w:ascii="Times New Roman" w:hAnsi="Times New Roman" w:cs="Times New Roman"/>
                  <w:sz w:val="24"/>
                  <w:szCs w:val="24"/>
                </w:rPr>
                <w:t>)</w:t>
              </w:r>
            </w:ins>
            <w:ins w:id="18" w:author="Francisco Alves de Oliveira Júnior (SEPLAG)" w:date="2016-04-01T18:13:00Z">
              <w:r>
                <w:rPr>
                  <w:rFonts w:ascii="Times New Roman" w:hAnsi="Times New Roman" w:cs="Times New Roman"/>
                  <w:sz w:val="24"/>
                  <w:szCs w:val="24"/>
                </w:rPr>
                <w:t>. Sugiro alteração para receita primária ou exclusão das despesas citadas acima.</w:t>
              </w:r>
            </w:ins>
          </w:p>
        </w:tc>
      </w:tr>
      <w:tr w:rsidR="00433A28" w:rsidRPr="00D27D65" w:rsidTr="00D27D65">
        <w:tc>
          <w:tcPr>
            <w:tcW w:w="5635" w:type="dxa"/>
          </w:tcPr>
          <w:p w:rsidR="00433A28" w:rsidRDefault="00433A28" w:rsidP="00433A28">
            <w:pPr>
              <w:widowControl w:val="0"/>
              <w:overflowPunct w:val="0"/>
              <w:autoSpaceDE w:val="0"/>
              <w:autoSpaceDN w:val="0"/>
              <w:adjustRightInd w:val="0"/>
              <w:spacing w:line="215" w:lineRule="auto"/>
              <w:ind w:firstLine="1419"/>
              <w:jc w:val="both"/>
              <w:rPr>
                <w:rFonts w:ascii="Times New Roman" w:hAnsi="Times New Roman" w:cs="Times New Roman"/>
                <w:sz w:val="24"/>
                <w:szCs w:val="24"/>
              </w:rPr>
            </w:pPr>
            <w:r>
              <w:rPr>
                <w:rFonts w:ascii="Times New Roman" w:hAnsi="Times New Roman" w:cs="Times New Roman"/>
                <w:sz w:val="24"/>
                <w:szCs w:val="24"/>
              </w:rPr>
              <w:lastRenderedPageBreak/>
              <w:t>Art. 5</w:t>
            </w:r>
            <w:r>
              <w:rPr>
                <w:rFonts w:ascii="Times New Roman" w:hAnsi="Times New Roman" w:cs="Times New Roman"/>
                <w:strike/>
                <w:sz w:val="24"/>
                <w:szCs w:val="24"/>
              </w:rPr>
              <w:t>º</w:t>
            </w:r>
            <w:r>
              <w:rPr>
                <w:rFonts w:ascii="Times New Roman" w:hAnsi="Times New Roman" w:cs="Times New Roman"/>
                <w:sz w:val="24"/>
                <w:szCs w:val="24"/>
              </w:rPr>
              <w:t xml:space="preserve"> Os Estados e o Distrito Federal terão o prazo máximo de 180 dias, contados da data de assinatura do termo aditivo, para sancionar e publicar as leis de que tratam 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 4</w:t>
            </w:r>
            <w:r>
              <w:rPr>
                <w:rFonts w:ascii="Times New Roman" w:hAnsi="Times New Roman" w:cs="Times New Roman"/>
                <w:sz w:val="32"/>
                <w:szCs w:val="32"/>
                <w:u w:val="single"/>
                <w:vertAlign w:val="superscript"/>
              </w:rPr>
              <w:t>o</w:t>
            </w:r>
            <w:r>
              <w:rPr>
                <w:rFonts w:ascii="Times New Roman" w:hAnsi="Times New Roman" w:cs="Times New Roman"/>
                <w:sz w:val="24"/>
                <w:szCs w:val="24"/>
              </w:rPr>
              <w:t>.</w:t>
            </w:r>
          </w:p>
          <w:p w:rsidR="00433A28" w:rsidRDefault="00433A28" w:rsidP="00433A28">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Prazo de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meses para aprovação da LRF Estadual a partir do aditivo.</w:t>
            </w:r>
          </w:p>
        </w:tc>
      </w:tr>
      <w:tr w:rsidR="00433A28" w:rsidRPr="00D27D65" w:rsidTr="00D27D65">
        <w:tc>
          <w:tcPr>
            <w:tcW w:w="5635" w:type="dxa"/>
          </w:tcPr>
          <w:p w:rsidR="00433A28" w:rsidRDefault="00433A28" w:rsidP="00433A28">
            <w:pPr>
              <w:widowControl w:val="0"/>
              <w:overflowPunct w:val="0"/>
              <w:autoSpaceDE w:val="0"/>
              <w:autoSpaceDN w:val="0"/>
              <w:adjustRightInd w:val="0"/>
              <w:spacing w:line="215" w:lineRule="auto"/>
              <w:ind w:firstLine="1419"/>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não cumprimento da obrigação de que trata o </w:t>
            </w:r>
            <w:r>
              <w:rPr>
                <w:rFonts w:ascii="Times New Roman" w:hAnsi="Times New Roman" w:cs="Times New Roman"/>
                <w:b/>
                <w:bCs/>
                <w:sz w:val="24"/>
                <w:szCs w:val="24"/>
              </w:rPr>
              <w:t>caput</w:t>
            </w:r>
            <w:r>
              <w:rPr>
                <w:rFonts w:ascii="Times New Roman" w:hAnsi="Times New Roman" w:cs="Times New Roman"/>
                <w:sz w:val="24"/>
                <w:szCs w:val="24"/>
              </w:rPr>
              <w:t xml:space="preserve"> implicará a revogação do prazo adicional de que trata o art. 1</w:t>
            </w:r>
            <w:r>
              <w:rPr>
                <w:rFonts w:ascii="Times New Roman" w:hAnsi="Times New Roman" w:cs="Times New Roman"/>
                <w:sz w:val="32"/>
                <w:szCs w:val="32"/>
                <w:u w:val="single"/>
                <w:vertAlign w:val="superscript"/>
              </w:rPr>
              <w:t>o</w:t>
            </w:r>
            <w:r>
              <w:rPr>
                <w:rFonts w:ascii="Times New Roman" w:hAnsi="Times New Roman" w:cs="Times New Roman"/>
                <w:sz w:val="24"/>
                <w:szCs w:val="24"/>
              </w:rPr>
              <w:t>.</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23" w:lineRule="auto"/>
              <w:ind w:firstLine="1419"/>
              <w:jc w:val="both"/>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Revogado o prazo adicional, ficam afastados seus efeitos financeiros, devendo o Estado ou o Distrito Federal restituir à União os valores diferidos por força do prazo adicional nas prestações subsequentes à proporção de 1/12 (um doze avos) por mês, aplicados os encargos contratuais de adimplência.</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23" w:lineRule="auto"/>
              <w:ind w:firstLine="1419"/>
              <w:jc w:val="both"/>
              <w:rPr>
                <w:rFonts w:ascii="Times New Roman" w:hAnsi="Times New Roman" w:cs="Times New Roman"/>
                <w:sz w:val="24"/>
                <w:szCs w:val="24"/>
              </w:rPr>
            </w:pPr>
            <w:r w:rsidRPr="00433A28">
              <w:rPr>
                <w:rFonts w:ascii="Times New Roman" w:hAnsi="Times New Roman" w:cs="Times New Roman"/>
                <w:sz w:val="24"/>
                <w:szCs w:val="24"/>
              </w:rPr>
              <w:t>Art. 6º Fica a União autorizada a conceder redução extraordinária de 40% da prestação mensal, por até 24 meses, observado o limite máximo de redução de R$ 160 milhões por mês, das</w:t>
            </w:r>
            <w:r>
              <w:rPr>
                <w:rFonts w:ascii="Times New Roman" w:hAnsi="Times New Roman" w:cs="Times New Roman"/>
                <w:sz w:val="24"/>
                <w:szCs w:val="24"/>
              </w:rPr>
              <w:t xml:space="preserve"> </w:t>
            </w:r>
            <w:r w:rsidRPr="00433A28">
              <w:rPr>
                <w:rFonts w:ascii="Times New Roman" w:hAnsi="Times New Roman" w:cs="Times New Roman"/>
                <w:sz w:val="24"/>
                <w:szCs w:val="24"/>
              </w:rPr>
              <w:t>prestações do refinanciamento a que se refere o art. 1o desta lei, condicionada à celebração de aditivo contratual.</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MG terá R$ 160 milhões/mês e R$ 1,92 bilhões/ano.</w:t>
            </w:r>
          </w:p>
        </w:tc>
      </w:tr>
      <w:tr w:rsidR="00433A28" w:rsidRPr="00D27D65" w:rsidTr="00D27D65">
        <w:tc>
          <w:tcPr>
            <w:tcW w:w="5635" w:type="dxa"/>
          </w:tcPr>
          <w:p w:rsidR="00433A28" w:rsidRPr="00433A28" w:rsidRDefault="00433A28" w:rsidP="00433A28">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valores pagos à União serão imputados prioritariamente ao pagamento dos juros contratuais, sendo o restante destinado à amortização do principal da dívida.</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23" w:lineRule="auto"/>
              <w:ind w:firstLine="1419"/>
              <w:jc w:val="both"/>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Enquanto perdurar a redução extraordinária das prestações referida no </w:t>
            </w:r>
            <w:r>
              <w:rPr>
                <w:rFonts w:ascii="Times New Roman" w:hAnsi="Times New Roman" w:cs="Times New Roman"/>
                <w:b/>
                <w:bCs/>
                <w:sz w:val="24"/>
                <w:szCs w:val="24"/>
              </w:rPr>
              <w:t>caput</w:t>
            </w:r>
            <w:r>
              <w:rPr>
                <w:rFonts w:ascii="Times New Roman" w:hAnsi="Times New Roman" w:cs="Times New Roman"/>
                <w:sz w:val="24"/>
                <w:szCs w:val="24"/>
              </w:rPr>
              <w:t xml:space="preserve">, fica </w:t>
            </w:r>
            <w:proofErr w:type="gramStart"/>
            <w:r>
              <w:rPr>
                <w:rFonts w:ascii="Times New Roman" w:hAnsi="Times New Roman" w:cs="Times New Roman"/>
                <w:sz w:val="24"/>
                <w:szCs w:val="24"/>
              </w:rPr>
              <w:t>afastada</w:t>
            </w:r>
            <w:proofErr w:type="gramEnd"/>
            <w:r>
              <w:rPr>
                <w:rFonts w:ascii="Times New Roman" w:hAnsi="Times New Roman" w:cs="Times New Roman"/>
                <w:sz w:val="24"/>
                <w:szCs w:val="24"/>
              </w:rPr>
              <w:t xml:space="preserve"> a incidência de encargos por inadimplemento sobre as parcelas da dívida refinanciada não pagas, assim como o registro do nome do Estado ou Distrito Federal em cadastros restritivos em decorrência, exclusivamente, dessa redução.</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r>
              <w:rPr>
                <w:rFonts w:ascii="Times New Roman" w:hAnsi="Times New Roman" w:cs="Times New Roman"/>
                <w:sz w:val="24"/>
                <w:szCs w:val="24"/>
              </w:rPr>
              <w: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disposto no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não se aplica às situações nas quais houver inadimplemento em relação à parcela da prestação devida.</w:t>
            </w:r>
          </w:p>
          <w:p w:rsidR="00433A28" w:rsidRDefault="00433A28" w:rsidP="00433A28">
            <w:pPr>
              <w:widowControl w:val="0"/>
              <w:overflowPunct w:val="0"/>
              <w:autoSpaceDE w:val="0"/>
              <w:autoSpaceDN w:val="0"/>
              <w:adjustRightInd w:val="0"/>
              <w:spacing w:line="223" w:lineRule="auto"/>
              <w:ind w:firstLine="1419"/>
              <w:jc w:val="both"/>
              <w:rPr>
                <w:rFonts w:ascii="Times New Roman" w:hAnsi="Times New Roman" w:cs="Times New Roman"/>
                <w:sz w:val="24"/>
                <w:szCs w:val="24"/>
              </w:rPr>
            </w:pP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r>
              <w:rPr>
                <w:rFonts w:ascii="Times New Roman" w:hAnsi="Times New Roman" w:cs="Times New Roman"/>
                <w:sz w:val="24"/>
                <w:szCs w:val="24"/>
              </w:rPr>
              <w:t>§ 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valores correspondentes à redução extraordinária serão incorporados ao saldo devedor ao final do prazo de que trata o </w:t>
            </w:r>
            <w:r>
              <w:rPr>
                <w:rFonts w:ascii="Times New Roman" w:hAnsi="Times New Roman" w:cs="Times New Roman"/>
                <w:b/>
                <w:bCs/>
                <w:sz w:val="24"/>
                <w:szCs w:val="24"/>
              </w:rPr>
              <w:t>caput</w:t>
            </w:r>
            <w:r>
              <w:rPr>
                <w:rFonts w:ascii="Times New Roman" w:hAnsi="Times New Roman" w:cs="Times New Roman"/>
                <w:sz w:val="24"/>
                <w:szCs w:val="24"/>
              </w:rPr>
              <w:t>, acrescidos dos encargos financeiros contratuais de adimplência.</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r>
              <w:rPr>
                <w:rFonts w:ascii="Times New Roman" w:hAnsi="Times New Roman" w:cs="Times New Roman"/>
                <w:sz w:val="24"/>
                <w:szCs w:val="24"/>
              </w:rPr>
              <w:t>§ 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efeitos financeiros decorrentes do aditamento de que trata este artigo serão aplicados retroativamente à data de pagamento da primeira prestação apurada conforme estabelecido no termo aditivo referido pela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148</w:t>
            </w:r>
            <w:proofErr w:type="gramEnd"/>
            <w:r>
              <w:rPr>
                <w:rFonts w:ascii="Times New Roman" w:hAnsi="Times New Roman" w:cs="Times New Roman"/>
                <w:sz w:val="24"/>
                <w:szCs w:val="24"/>
              </w:rPr>
              <w:t>, de 2014, compensando-se eventual crédito nas prestações imediatamente vincendas</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r>
              <w:rPr>
                <w:rFonts w:ascii="Times New Roman" w:hAnsi="Times New Roman" w:cs="Times New Roman"/>
                <w:sz w:val="24"/>
                <w:szCs w:val="24"/>
              </w:rPr>
              <w:t>§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Eventual crédito gerado em decorrência do § 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será aplicado cumulativamente à redução de que trata o </w:t>
            </w:r>
            <w:r>
              <w:rPr>
                <w:rFonts w:ascii="Times New Roman" w:hAnsi="Times New Roman" w:cs="Times New Roman"/>
                <w:b/>
                <w:bCs/>
                <w:sz w:val="24"/>
                <w:szCs w:val="24"/>
              </w:rPr>
              <w:t>caput</w:t>
            </w:r>
            <w:r>
              <w:rPr>
                <w:rFonts w:ascii="Times New Roman" w:hAnsi="Times New Roman" w:cs="Times New Roman"/>
                <w:sz w:val="24"/>
                <w:szCs w:val="24"/>
              </w:rPr>
              <w:t>.</w:t>
            </w:r>
          </w:p>
          <w:p w:rsidR="00433A28" w:rsidRDefault="00433A28" w:rsidP="00433A28">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06" w:lineRule="auto"/>
              <w:jc w:val="center"/>
              <w:rPr>
                <w:rFonts w:ascii="Times New Roman" w:hAnsi="Times New Roman" w:cs="Times New Roman"/>
                <w:sz w:val="24"/>
                <w:szCs w:val="24"/>
              </w:rPr>
            </w:pPr>
            <w:r w:rsidRPr="00A77CAE">
              <w:rPr>
                <w:rFonts w:ascii="Times New Roman" w:hAnsi="Times New Roman" w:cs="Times New Roman"/>
                <w:b/>
                <w:color w:val="FF0000"/>
                <w:sz w:val="24"/>
                <w:szCs w:val="24"/>
              </w:rPr>
              <w:t>CONDICIONANTES PARA</w:t>
            </w:r>
            <w:proofErr w:type="gramStart"/>
            <w:r w:rsidRPr="00A77CAE">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proofErr w:type="gramEnd"/>
            <w:r>
              <w:rPr>
                <w:rFonts w:ascii="Times New Roman" w:hAnsi="Times New Roman" w:cs="Times New Roman"/>
                <w:b/>
                <w:color w:val="FF0000"/>
                <w:sz w:val="24"/>
                <w:szCs w:val="24"/>
              </w:rPr>
              <w:t>A REDUÇÃO DA PARCELA DA DÍVIDA</w:t>
            </w: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Pr>
                <w:rFonts w:ascii="Times New Roman" w:hAnsi="Times New Roman" w:cs="Times New Roman"/>
                <w:sz w:val="24"/>
                <w:szCs w:val="24"/>
              </w:rPr>
              <w:t>Art. 7</w:t>
            </w:r>
            <w:r>
              <w:rPr>
                <w:rFonts w:ascii="Times New Roman" w:hAnsi="Times New Roman" w:cs="Times New Roman"/>
                <w:strike/>
                <w:sz w:val="24"/>
                <w:szCs w:val="24"/>
              </w:rPr>
              <w:t>º</w:t>
            </w:r>
            <w:r>
              <w:rPr>
                <w:rFonts w:ascii="Times New Roman" w:hAnsi="Times New Roman" w:cs="Times New Roman"/>
                <w:sz w:val="24"/>
                <w:szCs w:val="24"/>
              </w:rPr>
              <w:t xml:space="preserve"> A redução de que trata o art.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fica condicionada à sanção e à publicação, pelos Estados e pelo Distrito Federal, de leis que determinem a adoção de:</w:t>
            </w:r>
          </w:p>
          <w:p w:rsidR="00433A28" w:rsidRPr="00A77CAE" w:rsidRDefault="00433A28" w:rsidP="00433A28">
            <w:pPr>
              <w:widowControl w:val="0"/>
              <w:overflowPunct w:val="0"/>
              <w:autoSpaceDE w:val="0"/>
              <w:autoSpaceDN w:val="0"/>
              <w:adjustRightInd w:val="0"/>
              <w:spacing w:line="206" w:lineRule="auto"/>
              <w:jc w:val="center"/>
              <w:rPr>
                <w:rFonts w:ascii="Times New Roman" w:hAnsi="Times New Roman" w:cs="Times New Roman"/>
                <w:b/>
                <w:color w:val="FF0000"/>
                <w:sz w:val="24"/>
                <w:szCs w:val="24"/>
              </w:rPr>
            </w:pPr>
          </w:p>
        </w:tc>
        <w:tc>
          <w:tcPr>
            <w:tcW w:w="4781" w:type="dxa"/>
          </w:tcPr>
          <w:p w:rsidR="00433A28" w:rsidRDefault="00433A28"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433A28" w:rsidRPr="00D27D65" w:rsidTr="00D27D65">
        <w:tc>
          <w:tcPr>
            <w:tcW w:w="5635" w:type="dxa"/>
          </w:tcPr>
          <w:p w:rsidR="00433A28" w:rsidRDefault="00433A28" w:rsidP="00433A28">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t>I - redução em 20% (vinte por cento) da despesa mensal com cargos de livre provimento, em comparação com a do mês de junho de 2014;</w:t>
            </w:r>
          </w:p>
        </w:tc>
        <w:tc>
          <w:tcPr>
            <w:tcW w:w="4781" w:type="dxa"/>
          </w:tcPr>
          <w:p w:rsidR="00433A28"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Os 20% devem se somar aos 10% de redução (30% no total) na hipótese do Estado celebrar o aditivo </w:t>
            </w:r>
            <w:r>
              <w:rPr>
                <w:rFonts w:ascii="Times New Roman" w:hAnsi="Times New Roman" w:cs="Times New Roman"/>
                <w:sz w:val="24"/>
                <w:szCs w:val="24"/>
              </w:rPr>
              <w:lastRenderedPageBreak/>
              <w:t>tanto para alongamento quanto para redução da parcela?</w:t>
            </w:r>
          </w:p>
        </w:tc>
      </w:tr>
      <w:tr w:rsidR="0004652F" w:rsidRPr="00D27D65" w:rsidTr="00D27D65">
        <w:tc>
          <w:tcPr>
            <w:tcW w:w="5635" w:type="dxa"/>
          </w:tcPr>
          <w:p w:rsidR="0004652F" w:rsidRDefault="0004652F" w:rsidP="00433A28">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lastRenderedPageBreak/>
              <w:t>II - vedação à contratação de operação de crédito por prazo equivalente ao dobro do prazo constante do requerimento de que trata o art. 6</w:t>
            </w:r>
            <w:r>
              <w:rPr>
                <w:rFonts w:ascii="Times New Roman" w:hAnsi="Times New Roman" w:cs="Times New Roman"/>
                <w:sz w:val="32"/>
                <w:szCs w:val="32"/>
                <w:u w:val="single"/>
                <w:vertAlign w:val="superscript"/>
              </w:rPr>
              <w:t>o</w:t>
            </w:r>
            <w:r>
              <w:rPr>
                <w:rFonts w:ascii="Times New Roman" w:hAnsi="Times New Roman" w:cs="Times New Roman"/>
                <w:sz w:val="24"/>
                <w:szCs w:val="24"/>
              </w:rPr>
              <w:t>; e</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anos sem celebrar operação de crédito</w:t>
            </w:r>
          </w:p>
        </w:tc>
      </w:tr>
      <w:tr w:rsidR="0004652F" w:rsidRPr="00D27D65" w:rsidTr="00D27D65">
        <w:tc>
          <w:tcPr>
            <w:tcW w:w="5635" w:type="dxa"/>
          </w:tcPr>
          <w:p w:rsidR="0004652F" w:rsidRDefault="0004652F" w:rsidP="0004652F">
            <w:pPr>
              <w:widowControl w:val="0"/>
              <w:overflowPunct w:val="0"/>
              <w:autoSpaceDE w:val="0"/>
              <w:autoSpaceDN w:val="0"/>
              <w:adjustRightInd w:val="0"/>
              <w:spacing w:line="226" w:lineRule="auto"/>
              <w:ind w:firstLine="1419"/>
              <w:jc w:val="both"/>
              <w:rPr>
                <w:rFonts w:ascii="Times New Roman" w:hAnsi="Times New Roman" w:cs="Times New Roman"/>
                <w:sz w:val="24"/>
                <w:szCs w:val="24"/>
              </w:rPr>
            </w:pPr>
            <w:r>
              <w:rPr>
                <w:rFonts w:ascii="Times New Roman" w:hAnsi="Times New Roman" w:cs="Times New Roman"/>
                <w:sz w:val="24"/>
                <w:szCs w:val="24"/>
              </w:rPr>
              <w:t>III - limitação das despesas com publicidade e propaganda a 50% (cinquenta por cento) da média dos empenhos efetuados nos últimos três exercícios, por prazo em que for acordada a redução extraordinária.</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MG estaria limitada a cerca de R$ 60 milhões.</w:t>
            </w:r>
          </w:p>
        </w:tc>
      </w:tr>
      <w:tr w:rsidR="0004652F" w:rsidRPr="00D27D65" w:rsidTr="00D27D65">
        <w:tc>
          <w:tcPr>
            <w:tcW w:w="5635" w:type="dxa"/>
          </w:tcPr>
          <w:p w:rsidR="0004652F" w:rsidRDefault="0004652F" w:rsidP="0004652F">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não cumprimento da obrigação de que trata este artigo, no prazo de 180 dias contados da data de assinatura do termo aditivo, implicará a revogação da redução a que se refere o </w:t>
            </w:r>
            <w:r>
              <w:rPr>
                <w:rFonts w:ascii="Times New Roman" w:hAnsi="Times New Roman" w:cs="Times New Roman"/>
                <w:b/>
                <w:bCs/>
                <w:sz w:val="24"/>
                <w:szCs w:val="24"/>
              </w:rPr>
              <w:t>caput</w:t>
            </w:r>
            <w:r>
              <w:rPr>
                <w:rFonts w:ascii="Times New Roman" w:hAnsi="Times New Roman" w:cs="Times New Roman"/>
                <w:sz w:val="24"/>
                <w:szCs w:val="24"/>
              </w:rPr>
              <w:t>.</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18" w:lineRule="auto"/>
              <w:ind w:firstLine="1419"/>
              <w:jc w:val="both"/>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Revogada a redução, ficam afastados seus efeitos financeiros, devendo o Estado ou Distrito Federal restituir à União os valores reduzidos nas prestações subsequentes à proporção de 1/12 (um doze avos) por mês, aplicados os encargos contratuais de adimplência.</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28" w:lineRule="auto"/>
              <w:ind w:firstLine="1419"/>
              <w:jc w:val="both"/>
              <w:rPr>
                <w:rFonts w:ascii="Times New Roman" w:hAnsi="Times New Roman" w:cs="Times New Roman"/>
                <w:sz w:val="24"/>
                <w:szCs w:val="24"/>
              </w:rPr>
            </w:pPr>
            <w:r>
              <w:rPr>
                <w:rFonts w:ascii="Times New Roman" w:hAnsi="Times New Roman" w:cs="Times New Roman"/>
                <w:sz w:val="24"/>
                <w:szCs w:val="24"/>
              </w:rPr>
              <w:t>Art. 8</w:t>
            </w:r>
            <w:r>
              <w:rPr>
                <w:rFonts w:ascii="Times New Roman" w:hAnsi="Times New Roman" w:cs="Times New Roman"/>
                <w:strike/>
                <w:sz w:val="24"/>
                <w:szCs w:val="24"/>
              </w:rPr>
              <w:t>º</w:t>
            </w:r>
            <w:r>
              <w:rPr>
                <w:rFonts w:ascii="Times New Roman" w:hAnsi="Times New Roman" w:cs="Times New Roman"/>
                <w:sz w:val="24"/>
                <w:szCs w:val="24"/>
              </w:rPr>
              <w:t xml:space="preserve"> Os termos aditivos a que se referem 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desta Lei Complementar somente poderão ser assinados após aprovação de alteração na Lei de Diretrizes Orçamentárias do Governo Federal para 2016 e envio ao Congresso Nacional de Projeto de Lei de Diretrizes Orçamentárias do Governo Federal para 2017, ambos considerando a possibilidade de dedução, da meta de superávit primário estimada para os Estados, o Distrito Federal e os Municípios, dos efeitos financeiros decorrentes do disposto nos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desta Lei Complementar.</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25" w:lineRule="auto"/>
              <w:ind w:right="220" w:firstLine="1419"/>
              <w:rPr>
                <w:rFonts w:ascii="Times New Roman" w:hAnsi="Times New Roman" w:cs="Times New Roman"/>
                <w:sz w:val="24"/>
                <w:szCs w:val="24"/>
              </w:rPr>
            </w:pPr>
            <w:r>
              <w:rPr>
                <w:rFonts w:ascii="Times New Roman" w:hAnsi="Times New Roman" w:cs="Times New Roman"/>
                <w:sz w:val="24"/>
                <w:szCs w:val="24"/>
              </w:rPr>
              <w:t>Art. 9</w:t>
            </w:r>
            <w:r>
              <w:rPr>
                <w:rFonts w:ascii="Times New Roman" w:hAnsi="Times New Roman" w:cs="Times New Roman"/>
                <w:strike/>
                <w:sz w:val="24"/>
                <w:szCs w:val="24"/>
              </w:rPr>
              <w:t>º</w:t>
            </w:r>
            <w:r>
              <w:rPr>
                <w:rFonts w:ascii="Times New Roman" w:hAnsi="Times New Roman" w:cs="Times New Roman"/>
                <w:sz w:val="24"/>
                <w:szCs w:val="24"/>
              </w:rPr>
              <w:t xml:space="preserve"> Fica a União autorizada a receber bens, direitos e participações acionárias em sociedades empresárias, controladas por Estados e pelo Distrito Federal, com vistas à sua alienação, nos termos de regulamentação por ato do Poder Executivo.</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18" w:lineRule="auto"/>
              <w:ind w:firstLine="1419"/>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 sociedade empresária cujas ações serão recebidas pela União nos termos desta Lei Complementar, deverá ser sediada no país, revestida sob a forma de sociedade anônima e ficará sob controle da União;</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recebimento dos bens, direitos e participações acionárias terá como contrapartida a amortização, em caráter provisório, dos contratos de refinanciamento celebrados com o ente, em montante equivalente a 80% da valoração de que trata o § 3</w:t>
            </w:r>
            <w:r>
              <w:rPr>
                <w:rFonts w:ascii="Times New Roman" w:hAnsi="Times New Roman" w:cs="Times New Roman"/>
                <w:sz w:val="32"/>
                <w:szCs w:val="32"/>
                <w:u w:val="single"/>
                <w:vertAlign w:val="superscript"/>
              </w:rPr>
              <w:t>o</w:t>
            </w:r>
            <w:r>
              <w:rPr>
                <w:rFonts w:ascii="Times New Roman" w:hAnsi="Times New Roman" w:cs="Times New Roman"/>
                <w:sz w:val="24"/>
                <w:szCs w:val="24"/>
              </w:rPr>
              <w:t>, que será ajustada por ocasião do recebimento do valor de alienação desses ativos, líquido das despesas e custos de que trata o § 8</w:t>
            </w:r>
            <w:r>
              <w:rPr>
                <w:rFonts w:ascii="Times New Roman" w:hAnsi="Times New Roman" w:cs="Times New Roman"/>
                <w:sz w:val="32"/>
                <w:szCs w:val="32"/>
                <w:u w:val="single"/>
                <w:vertAlign w:val="superscript"/>
              </w:rPr>
              <w:t>o</w:t>
            </w:r>
            <w:r>
              <w:rPr>
                <w:rFonts w:ascii="Times New Roman" w:hAnsi="Times New Roman" w:cs="Times New Roman"/>
                <w:sz w:val="24"/>
                <w:szCs w:val="24"/>
              </w:rPr>
              <w:t>.</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Para fins de valoração dos bens, direitos e participações acionárias, caberá ao Estado e Distrito Federal apresentar laudo de avaliação por empresa especializada, nos termos da regulamentação de que trata o </w:t>
            </w:r>
            <w:r>
              <w:rPr>
                <w:rFonts w:ascii="Times New Roman" w:hAnsi="Times New Roman" w:cs="Times New Roman"/>
                <w:b/>
                <w:bCs/>
                <w:sz w:val="24"/>
                <w:szCs w:val="24"/>
              </w:rPr>
              <w:t>caput</w:t>
            </w:r>
            <w:r>
              <w:rPr>
                <w:rFonts w:ascii="Times New Roman" w:hAnsi="Times New Roman" w:cs="Times New Roman"/>
                <w:sz w:val="24"/>
                <w:szCs w:val="24"/>
              </w:rPr>
              <w:t>.</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r>
              <w:rPr>
                <w:rFonts w:ascii="Times New Roman" w:hAnsi="Times New Roman" w:cs="Times New Roman"/>
                <w:sz w:val="24"/>
                <w:szCs w:val="24"/>
              </w:rPr>
              <w:t>§ 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 União deverá adotar as providências necessárias para a alienação dos bens, direitos e participações acionárias recebidos dos Estados e do Distrito Federal em até 24 meses após a respectiva recepção, podendo o prazo ser prorrogado por até 12 meses, a critério do Ministro de Estado da Fazenda.</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02" w:lineRule="auto"/>
              <w:ind w:firstLine="1419"/>
              <w:jc w:val="both"/>
              <w:rPr>
                <w:rFonts w:ascii="Times New Roman" w:hAnsi="Times New Roman" w:cs="Times New Roman"/>
                <w:sz w:val="24"/>
                <w:szCs w:val="24"/>
              </w:rPr>
            </w:pPr>
            <w:r>
              <w:rPr>
                <w:rFonts w:ascii="Times New Roman" w:hAnsi="Times New Roman" w:cs="Times New Roman"/>
                <w:sz w:val="24"/>
                <w:szCs w:val="24"/>
              </w:rPr>
              <w:t>§ 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Na hipótese de a alienação dos bens, direitos e participações acionárias não ser efetivada no prazo determinado no § 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independentemente das razões que impediram que a venda fosse concretizada, a União deverá restituí-los aos Estados e ao Distrito Federal, além de realizar o estorno do valor da amortização no saldo devedor, dos </w:t>
            </w:r>
            <w:r>
              <w:rPr>
                <w:rFonts w:ascii="Times New Roman" w:hAnsi="Times New Roman" w:cs="Times New Roman"/>
                <w:sz w:val="24"/>
                <w:szCs w:val="24"/>
              </w:rPr>
              <w:lastRenderedPageBreak/>
              <w:t>contratos de que trata o § 2</w:t>
            </w:r>
            <w:r>
              <w:rPr>
                <w:rFonts w:ascii="Times New Roman" w:hAnsi="Times New Roman" w:cs="Times New Roman"/>
                <w:sz w:val="32"/>
                <w:szCs w:val="32"/>
                <w:u w:val="single"/>
                <w:vertAlign w:val="superscript"/>
              </w:rPr>
              <w:t>o</w:t>
            </w:r>
            <w:r>
              <w:rPr>
                <w:rFonts w:ascii="Times New Roman" w:hAnsi="Times New Roman" w:cs="Times New Roman"/>
                <w:sz w:val="24"/>
                <w:szCs w:val="24"/>
              </w:rPr>
              <w:t>, aplicados os encargos contratuais de adimplência.</w:t>
            </w:r>
          </w:p>
          <w:p w:rsidR="0004652F" w:rsidRDefault="0004652F" w:rsidP="0004652F">
            <w:pPr>
              <w:widowControl w:val="0"/>
              <w:overflowPunct w:val="0"/>
              <w:autoSpaceDE w:val="0"/>
              <w:autoSpaceDN w:val="0"/>
              <w:adjustRightInd w:val="0"/>
              <w:spacing w:line="217" w:lineRule="auto"/>
              <w:ind w:firstLine="1419"/>
              <w:jc w:val="both"/>
              <w:rPr>
                <w:rFonts w:ascii="Times New Roman" w:hAnsi="Times New Roman" w:cs="Times New Roman"/>
                <w:sz w:val="24"/>
                <w:szCs w:val="24"/>
              </w:rPr>
            </w:pP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27" w:lineRule="auto"/>
              <w:ind w:firstLine="1419"/>
              <w:jc w:val="both"/>
              <w:rPr>
                <w:rFonts w:ascii="Times New Roman" w:hAnsi="Times New Roman" w:cs="Times New Roman"/>
                <w:sz w:val="24"/>
                <w:szCs w:val="24"/>
              </w:rPr>
            </w:pPr>
            <w:r>
              <w:rPr>
                <w:rFonts w:ascii="Times New Roman" w:hAnsi="Times New Roman" w:cs="Times New Roman"/>
                <w:sz w:val="24"/>
                <w:szCs w:val="24"/>
              </w:rPr>
              <w:lastRenderedPageBreak/>
              <w:t>§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custos e as despesas necessários à sua manutenção e preservação durante o período entre a recepção e a respectiva alienação dos bens e direitos, exceto sob a forma de participações acionárias, e as despesas e os custos incorridos no processo de alienação dos bens, direitos e participações societárias serão suportados pela União e abatidos do valor das respectivas alienações ou, no caso de não efetivada a alienação, lançados no saldo devedor do contrato de refinanciamento do ente.</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18" w:lineRule="auto"/>
              <w:ind w:firstLine="1419"/>
              <w:jc w:val="both"/>
              <w:rPr>
                <w:rFonts w:ascii="Times New Roman" w:hAnsi="Times New Roman" w:cs="Times New Roman"/>
                <w:sz w:val="24"/>
                <w:szCs w:val="24"/>
              </w:rPr>
            </w:pPr>
            <w:r>
              <w:rPr>
                <w:rFonts w:ascii="Times New Roman" w:hAnsi="Times New Roman" w:cs="Times New Roman"/>
                <w:sz w:val="24"/>
                <w:szCs w:val="24"/>
              </w:rPr>
              <w:t>§ 7</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Fica a União autorizada a aumentar o capital social da sociedade empresária cujo controle acionário vier a ser assumido nos termos desta Lei Complementar, com vistas ao saneamento econômico-financeiro que se fizer necessário à venda.</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06" w:lineRule="auto"/>
              <w:ind w:firstLine="1419"/>
              <w:jc w:val="both"/>
              <w:rPr>
                <w:rFonts w:ascii="Times New Roman" w:hAnsi="Times New Roman" w:cs="Times New Roman"/>
                <w:sz w:val="24"/>
                <w:szCs w:val="24"/>
              </w:rPr>
            </w:pPr>
            <w:r>
              <w:rPr>
                <w:rFonts w:ascii="Times New Roman" w:hAnsi="Times New Roman" w:cs="Times New Roman"/>
                <w:sz w:val="24"/>
                <w:szCs w:val="24"/>
              </w:rPr>
              <w:t>§ 8</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montante aportado pela União na forma do § 7</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terá como contrapartida lançamento correspondente no saldo devedor do contrato de refinanciamento do ente.</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Pr>
                <w:rFonts w:ascii="Times New Roman" w:hAnsi="Times New Roman" w:cs="Times New Roman"/>
                <w:sz w:val="24"/>
                <w:szCs w:val="24"/>
              </w:rPr>
              <w:t>§ 9</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Ato do Poder Executivo regulamentará as regras de governança das sociedades empresárias recebidas pela União.</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Art.</w:t>
            </w:r>
            <w:proofErr w:type="gramStart"/>
            <w:r w:rsidRPr="0004652F">
              <w:rPr>
                <w:rFonts w:ascii="Times New Roman" w:hAnsi="Times New Roman" w:cs="Times New Roman"/>
                <w:sz w:val="24"/>
                <w:szCs w:val="24"/>
              </w:rPr>
              <w:t xml:space="preserve">  </w:t>
            </w:r>
            <w:proofErr w:type="gramEnd"/>
            <w:r w:rsidRPr="0004652F">
              <w:rPr>
                <w:rFonts w:ascii="Times New Roman" w:hAnsi="Times New Roman" w:cs="Times New Roman"/>
                <w:sz w:val="24"/>
                <w:szCs w:val="24"/>
              </w:rPr>
              <w:t>10.   A</w:t>
            </w:r>
            <w:proofErr w:type="gramStart"/>
            <w:r w:rsidRPr="0004652F">
              <w:rPr>
                <w:rFonts w:ascii="Times New Roman" w:hAnsi="Times New Roman" w:cs="Times New Roman"/>
                <w:sz w:val="24"/>
                <w:szCs w:val="24"/>
              </w:rPr>
              <w:t xml:space="preserve">  </w:t>
            </w:r>
            <w:proofErr w:type="gramEnd"/>
            <w:r w:rsidRPr="0004652F">
              <w:rPr>
                <w:rFonts w:ascii="Times New Roman" w:hAnsi="Times New Roman" w:cs="Times New Roman"/>
                <w:sz w:val="24"/>
                <w:szCs w:val="24"/>
              </w:rPr>
              <w:t>Lei  Complementar  no  148,  de  2014,  passa  a  vigorar  com  as  seguintes</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alterações</w:t>
            </w:r>
            <w:proofErr w:type="gramEnd"/>
            <w:r w:rsidRPr="0004652F">
              <w:rPr>
                <w:rFonts w:ascii="Times New Roman" w:hAnsi="Times New Roman" w:cs="Times New Roman"/>
                <w:sz w:val="24"/>
                <w:szCs w:val="24"/>
              </w:rPr>
              <w:t>:</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“Art. 5o</w:t>
            </w:r>
            <w:proofErr w:type="gramStart"/>
            <w:r w:rsidRPr="0004652F">
              <w:rPr>
                <w:rFonts w:ascii="Times New Roman" w:hAnsi="Times New Roman" w:cs="Times New Roman"/>
                <w:sz w:val="24"/>
                <w:szCs w:val="24"/>
              </w:rPr>
              <w:t xml:space="preserve">  ...</w:t>
            </w:r>
            <w:proofErr w:type="gramEnd"/>
            <w:r w:rsidRPr="0004652F">
              <w:rPr>
                <w:rFonts w:ascii="Times New Roman" w:hAnsi="Times New Roman" w:cs="Times New Roman"/>
                <w:sz w:val="24"/>
                <w:szCs w:val="24"/>
              </w:rPr>
              <w:t>.........................................................................................................</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 1o</w:t>
            </w:r>
            <w:proofErr w:type="gramStart"/>
            <w:r w:rsidRPr="0004652F">
              <w:rPr>
                <w:rFonts w:ascii="Times New Roman" w:hAnsi="Times New Roman" w:cs="Times New Roman"/>
                <w:sz w:val="24"/>
                <w:szCs w:val="24"/>
              </w:rPr>
              <w:t xml:space="preserve">  ...</w:t>
            </w:r>
            <w:proofErr w:type="gramEnd"/>
            <w:r w:rsidRPr="0004652F">
              <w:rPr>
                <w:rFonts w:ascii="Times New Roman" w:hAnsi="Times New Roman" w:cs="Times New Roman"/>
                <w:sz w:val="24"/>
                <w:szCs w:val="24"/>
              </w:rPr>
              <w:t>..............................................................................................................</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 - à dívida consolidada;</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w:t>
            </w:r>
            <w:proofErr w:type="gramEnd"/>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III - à despesa com pessoal;</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w:t>
            </w:r>
            <w:proofErr w:type="gramEnd"/>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VI - à disponibilidade de caixa.”</w:t>
            </w:r>
            <w:proofErr w:type="gramEnd"/>
            <w:r w:rsidRPr="0004652F">
              <w:rPr>
                <w:rFonts w:ascii="Times New Roman" w:hAnsi="Times New Roman" w:cs="Times New Roman"/>
                <w:sz w:val="24"/>
                <w:szCs w:val="24"/>
              </w:rPr>
              <w:t xml:space="preserve"> (NR)</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“Art. 5-A. A avaliação relativa ao cumprimento das metas ou dos compromissos de que trata o § 1o do art. 5o desta Lei Complementar obedecerá adicionalmente aos seguintes critérios:</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 - no caso de cumprimento das metas mencionadas nos incisos I e II do § 1o do art. 5o desta Lei Complementar, o Estado ou Município de capital será considerado adimplente, para todos os efeitos, em relação ao Programa de Acompanhamento Fiscal, inclusive se ocorrer descumprimento das metas previstas nos incisos III, IV, V ou VI;</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 xml:space="preserve">II - no caso de descumprimento das metas referentes aos incisos I ou II do § 1o do art. 5o desta Lei Complementar, a avaliação </w:t>
            </w:r>
            <w:r w:rsidRPr="0004652F">
              <w:rPr>
                <w:rFonts w:ascii="Times New Roman" w:hAnsi="Times New Roman" w:cs="Times New Roman"/>
                <w:sz w:val="24"/>
                <w:szCs w:val="24"/>
              </w:rPr>
              <w:lastRenderedPageBreak/>
              <w:t>poderá ser revista pelo Ministro de Estado da Fazenda, para todos os efeitos, à vista de justificativa fundamentada apresentada pelo Estado ou Município de capital;</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III - as operações de crédito a contratar previstas no Programa de Acompanhamento Fiscal somente poderão ser contratadas se o Estado ou Município de capital estiver adimplente com o Programa de Acompanhamento Fiscal; e</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IV - adicionalmente, para os Municípios das capitais que tiverem aderido ao Programa de Acompanhamento Fiscal, por meio de termo aditivo ao contrato vigente de refinanciamento de dívidas firmado com a União ao amparo da Medida Provisória no 2.185-35, de 24 de agosto de 2001:</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a) o descumprimento das metas e dos compromissos fiscais, definidos nos Programas de Acompanhamento Fiscal, implicará a imputação, a título de amortização extraordinária exigida juntamente com a prestação devida, de valor correspondente a vinte centésimos por cento de um</w:t>
            </w:r>
            <w:r>
              <w:rPr>
                <w:rFonts w:ascii="Times New Roman" w:hAnsi="Times New Roman" w:cs="Times New Roman"/>
                <w:sz w:val="24"/>
                <w:szCs w:val="24"/>
              </w:rPr>
              <w:t xml:space="preserve"> </w:t>
            </w:r>
            <w:r w:rsidRPr="0004652F">
              <w:rPr>
                <w:rFonts w:ascii="Times New Roman" w:hAnsi="Times New Roman" w:cs="Times New Roman"/>
                <w:sz w:val="24"/>
                <w:szCs w:val="24"/>
              </w:rPr>
              <w:t xml:space="preserve">doze avos (1/12) da Receita Corrente Líquida, nos termos definidos no art. 2o da Lei Complementar nº 101, de </w:t>
            </w:r>
            <w:proofErr w:type="gramStart"/>
            <w:r w:rsidRPr="0004652F">
              <w:rPr>
                <w:rFonts w:ascii="Times New Roman" w:hAnsi="Times New Roman" w:cs="Times New Roman"/>
                <w:sz w:val="24"/>
                <w:szCs w:val="24"/>
              </w:rPr>
              <w:t>4</w:t>
            </w:r>
            <w:proofErr w:type="gramEnd"/>
            <w:r w:rsidRPr="0004652F">
              <w:rPr>
                <w:rFonts w:ascii="Times New Roman" w:hAnsi="Times New Roman" w:cs="Times New Roman"/>
                <w:sz w:val="24"/>
                <w:szCs w:val="24"/>
              </w:rPr>
              <w:t xml:space="preserve"> de maio de 2000, correspondente ao exercício imediatamente anterior ao de referência, por meta não cumprida; e</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b) a penalidade prevista na alínea “a” será cobrada pelo período de seis meses, contados da notificação, pela União, do descumprimento, e sem prejuízo das demais cominações pactuadas nos contratos de refinanciamento.” (NR</w:t>
            </w:r>
            <w:proofErr w:type="gramStart"/>
            <w:r w:rsidRPr="0004652F">
              <w:rPr>
                <w:rFonts w:ascii="Times New Roman" w:hAnsi="Times New Roman" w:cs="Times New Roman"/>
                <w:sz w:val="24"/>
                <w:szCs w:val="24"/>
              </w:rPr>
              <w:t>)</w:t>
            </w:r>
            <w:proofErr w:type="gramEnd"/>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lastRenderedPageBreak/>
              <w:t>Art. 11.  A Lei no 9.496, de 1997, passa a vigorar com as seguintes alterações:</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“Art. 2o</w:t>
            </w:r>
            <w:proofErr w:type="gramStart"/>
            <w:r w:rsidRPr="0004652F">
              <w:rPr>
                <w:rFonts w:ascii="Times New Roman" w:hAnsi="Times New Roman" w:cs="Times New Roman"/>
                <w:sz w:val="24"/>
                <w:szCs w:val="24"/>
              </w:rPr>
              <w:t xml:space="preserve">  ...</w:t>
            </w:r>
            <w:proofErr w:type="gramEnd"/>
            <w:r w:rsidRPr="0004652F">
              <w:rPr>
                <w:rFonts w:ascii="Times New Roman" w:hAnsi="Times New Roman" w:cs="Times New Roman"/>
                <w:sz w:val="24"/>
                <w:szCs w:val="24"/>
              </w:rPr>
              <w:t>...........................................................................................................</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 - dívida consolidada;</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w:t>
            </w:r>
            <w:proofErr w:type="gramEnd"/>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III - despesa com pessoal;</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IV- receitas de arrecadação próprias; V - gestão pública; e</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VI - disponibilidade de caixa.</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 xml:space="preserve">Parágrafo único. Os Programas de Reestruturação e de Ajuste Fiscal de que trata esta Lei adotarão os mesmos conceitos e definições contidos na Lei Complementar nº 101, de </w:t>
            </w:r>
            <w:proofErr w:type="gramStart"/>
            <w:r w:rsidRPr="0004652F">
              <w:rPr>
                <w:rFonts w:ascii="Times New Roman" w:hAnsi="Times New Roman" w:cs="Times New Roman"/>
                <w:sz w:val="24"/>
                <w:szCs w:val="24"/>
              </w:rPr>
              <w:t>4</w:t>
            </w:r>
            <w:proofErr w:type="gramEnd"/>
            <w:r w:rsidRPr="0004652F">
              <w:rPr>
                <w:rFonts w:ascii="Times New Roman" w:hAnsi="Times New Roman" w:cs="Times New Roman"/>
                <w:sz w:val="24"/>
                <w:szCs w:val="24"/>
              </w:rPr>
              <w:t xml:space="preserve"> de maio de</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2000.”</w:t>
            </w:r>
            <w:proofErr w:type="gramEnd"/>
            <w:r w:rsidRPr="0004652F">
              <w:rPr>
                <w:rFonts w:ascii="Times New Roman" w:hAnsi="Times New Roman" w:cs="Times New Roman"/>
                <w:sz w:val="24"/>
                <w:szCs w:val="24"/>
              </w:rPr>
              <w:t xml:space="preserve"> (NR)</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“Art. 3o</w:t>
            </w:r>
            <w:proofErr w:type="gramStart"/>
            <w:r w:rsidRPr="0004652F">
              <w:rPr>
                <w:rFonts w:ascii="Times New Roman" w:hAnsi="Times New Roman" w:cs="Times New Roman"/>
                <w:sz w:val="24"/>
                <w:szCs w:val="24"/>
              </w:rPr>
              <w:t xml:space="preserve">  ...</w:t>
            </w:r>
            <w:proofErr w:type="gramEnd"/>
            <w:r w:rsidRPr="0004652F">
              <w:rPr>
                <w:rFonts w:ascii="Times New Roman" w:hAnsi="Times New Roman" w:cs="Times New Roman"/>
                <w:sz w:val="24"/>
                <w:szCs w:val="24"/>
              </w:rPr>
              <w:t>........................................................................................................</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w:t>
            </w:r>
            <w:proofErr w:type="gramEnd"/>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w:t>
            </w:r>
            <w:r w:rsidRPr="0004652F">
              <w:rPr>
                <w:rFonts w:ascii="Times New Roman" w:hAnsi="Times New Roman" w:cs="Times New Roman"/>
                <w:sz w:val="24"/>
                <w:szCs w:val="24"/>
              </w:rPr>
              <w:tab/>
              <w:t xml:space="preserve">11. Em caso de atraso nos pagamentos das obrigações mensais serão aplicados, sobre estas, multa de 2% e juros de mora de 1% a.m., sem prejuízo da execução de garantias e demais cominações previstas na legislação. </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w:t>
            </w:r>
            <w:r w:rsidRPr="0004652F">
              <w:rPr>
                <w:rFonts w:ascii="Times New Roman" w:hAnsi="Times New Roman" w:cs="Times New Roman"/>
                <w:sz w:val="24"/>
                <w:szCs w:val="24"/>
              </w:rPr>
              <w:tab/>
              <w:t xml:space="preserve">12.  Enquanto tramitarem ações judiciais contra a União, que tenham por objeto as </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condições</w:t>
            </w:r>
            <w:proofErr w:type="gramEnd"/>
            <w:r w:rsidRPr="0004652F">
              <w:rPr>
                <w:rFonts w:ascii="Times New Roman" w:hAnsi="Times New Roman" w:cs="Times New Roman"/>
                <w:sz w:val="24"/>
                <w:szCs w:val="24"/>
              </w:rPr>
              <w:t xml:space="preserve"> estabelecidas nos contratos de refinanciamento firmados ao amparo desta Lei e da Medida Provisória no 2.192-70, de 24 de agosto de 2001, ou que gerem impactos sobre os referidos contratos, a União ficará impedida de conceder garantia a operações de crédito pleiteadas pelos entes litigantes.” (NR) </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lastRenderedPageBreak/>
              <w:t>Art. 12.   A Medida Provisória nº 2.192-70, de 2001, passa a vigorar com a seguinte</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redação</w:t>
            </w:r>
            <w:proofErr w:type="gramEnd"/>
            <w:r w:rsidRPr="0004652F">
              <w:rPr>
                <w:rFonts w:ascii="Times New Roman" w:hAnsi="Times New Roman" w:cs="Times New Roman"/>
                <w:sz w:val="24"/>
                <w:szCs w:val="24"/>
              </w:rPr>
              <w:t>:</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“Art. 26</w:t>
            </w:r>
            <w:proofErr w:type="gramStart"/>
            <w:r w:rsidRPr="0004652F">
              <w:rPr>
                <w:rFonts w:ascii="Times New Roman" w:hAnsi="Times New Roman" w:cs="Times New Roman"/>
                <w:sz w:val="24"/>
                <w:szCs w:val="24"/>
              </w:rPr>
              <w:t>. ...</w:t>
            </w:r>
            <w:proofErr w:type="gramEnd"/>
            <w:r w:rsidRPr="0004652F">
              <w:rPr>
                <w:rFonts w:ascii="Times New Roman" w:hAnsi="Times New Roman" w:cs="Times New Roman"/>
                <w:sz w:val="24"/>
                <w:szCs w:val="24"/>
              </w:rPr>
              <w:t>..................................................................................................</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 xml:space="preserve">Parágrafo único. </w:t>
            </w:r>
            <w:proofErr w:type="gramStart"/>
            <w:r w:rsidRPr="0004652F">
              <w:rPr>
                <w:rFonts w:ascii="Times New Roman" w:hAnsi="Times New Roman" w:cs="Times New Roman"/>
                <w:sz w:val="24"/>
                <w:szCs w:val="24"/>
              </w:rPr>
              <w:t>.........................................................................................</w:t>
            </w:r>
            <w:proofErr w:type="gramEnd"/>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 xml:space="preserve"> </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r w:rsidRPr="0004652F">
              <w:rPr>
                <w:rFonts w:ascii="Times New Roman" w:hAnsi="Times New Roman" w:cs="Times New Roman"/>
                <w:sz w:val="24"/>
                <w:szCs w:val="24"/>
              </w:rPr>
              <w:t xml:space="preserve">I - o descumprimento das metas e dos compromissos fiscais, definidos nos Programas de Reestruturação e de Ajuste Fiscal, implicará a imputação, sem prejuízo das demais cominações pactuadas nos contratos de refinanciamento, a título de amortização extraordinária exigida juntamente com a prestação devida, de valor correspondente a vinte centésimos por cento de um doze avos (1/12) da Receita Corrente Líquida, nos termos definidos no art. 2o da Lei Complementar n° 101, de </w:t>
            </w:r>
            <w:proofErr w:type="gramStart"/>
            <w:r w:rsidRPr="0004652F">
              <w:rPr>
                <w:rFonts w:ascii="Times New Roman" w:hAnsi="Times New Roman" w:cs="Times New Roman"/>
                <w:sz w:val="24"/>
                <w:szCs w:val="24"/>
              </w:rPr>
              <w:t>4</w:t>
            </w:r>
            <w:proofErr w:type="gramEnd"/>
            <w:r w:rsidRPr="0004652F">
              <w:rPr>
                <w:rFonts w:ascii="Times New Roman" w:hAnsi="Times New Roman" w:cs="Times New Roman"/>
                <w:sz w:val="24"/>
                <w:szCs w:val="24"/>
              </w:rPr>
              <w:t xml:space="preserve"> de maio de 2000, correspondente ao exercício imediatamente anterior ao de referência, por meta não cumprida;</w:t>
            </w: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07" w:lineRule="auto"/>
              <w:ind w:firstLine="1419"/>
              <w:jc w:val="both"/>
              <w:rPr>
                <w:rFonts w:ascii="Times New Roman" w:hAnsi="Times New Roman" w:cs="Times New Roman"/>
                <w:sz w:val="24"/>
                <w:szCs w:val="24"/>
              </w:rPr>
            </w:pPr>
            <w:proofErr w:type="gramStart"/>
            <w:r w:rsidRPr="0004652F">
              <w:rPr>
                <w:rFonts w:ascii="Times New Roman" w:hAnsi="Times New Roman" w:cs="Times New Roman"/>
                <w:sz w:val="24"/>
                <w:szCs w:val="24"/>
              </w:rPr>
              <w:t>.................................................................................................................</w:t>
            </w:r>
            <w:proofErr w:type="gramEnd"/>
            <w:r w:rsidRPr="0004652F">
              <w:rPr>
                <w:rFonts w:ascii="Times New Roman" w:hAnsi="Times New Roman" w:cs="Times New Roman"/>
                <w:sz w:val="24"/>
                <w:szCs w:val="24"/>
              </w:rPr>
              <w:t>” (NR)</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04652F" w:rsidRPr="00D27D65" w:rsidTr="00D27D65">
        <w:tc>
          <w:tcPr>
            <w:tcW w:w="5635" w:type="dxa"/>
          </w:tcPr>
          <w:p w:rsidR="0004652F" w:rsidRDefault="0004652F" w:rsidP="0004652F">
            <w:pPr>
              <w:widowControl w:val="0"/>
              <w:autoSpaceDE w:val="0"/>
              <w:autoSpaceDN w:val="0"/>
              <w:adjustRightInd w:val="0"/>
              <w:spacing w:line="300" w:lineRule="exact"/>
              <w:rPr>
                <w:rFonts w:ascii="Times New Roman" w:hAnsi="Times New Roman" w:cs="Times New Roman"/>
                <w:sz w:val="24"/>
                <w:szCs w:val="24"/>
              </w:rPr>
            </w:pPr>
          </w:p>
          <w:p w:rsidR="0004652F" w:rsidRPr="0004652F" w:rsidRDefault="0004652F" w:rsidP="0004652F">
            <w:pPr>
              <w:widowControl w:val="0"/>
              <w:overflowPunct w:val="0"/>
              <w:autoSpaceDE w:val="0"/>
              <w:autoSpaceDN w:val="0"/>
              <w:adjustRightInd w:val="0"/>
              <w:spacing w:line="218" w:lineRule="auto"/>
              <w:ind w:firstLine="1419"/>
              <w:rPr>
                <w:rFonts w:ascii="Times New Roman" w:hAnsi="Times New Roman" w:cs="Times New Roman"/>
                <w:sz w:val="24"/>
                <w:szCs w:val="24"/>
              </w:rPr>
            </w:pPr>
            <w:r>
              <w:rPr>
                <w:rFonts w:ascii="Times New Roman" w:hAnsi="Times New Roman" w:cs="Times New Roman"/>
                <w:sz w:val="24"/>
                <w:szCs w:val="24"/>
              </w:rPr>
              <w:t xml:space="preserve">Art. 13. As alterações a que se referem 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11 e 12 serão processadas mediante lei autorizativa da unidade da Federação para a assinatura do respectivo termo aditivo.</w:t>
            </w:r>
          </w:p>
        </w:tc>
        <w:tc>
          <w:tcPr>
            <w:tcW w:w="4781" w:type="dxa"/>
          </w:tcPr>
          <w:p w:rsidR="0004652F" w:rsidRDefault="0004652F" w:rsidP="00433A28">
            <w:pPr>
              <w:widowControl w:val="0"/>
              <w:overflowPunct w:val="0"/>
              <w:autoSpaceDE w:val="0"/>
              <w:autoSpaceDN w:val="0"/>
              <w:adjustRightInd w:val="0"/>
              <w:spacing w:line="206" w:lineRule="auto"/>
              <w:jc w:val="both"/>
              <w:rPr>
                <w:rFonts w:ascii="Times New Roman" w:hAnsi="Times New Roman" w:cs="Times New Roman"/>
                <w:sz w:val="24"/>
                <w:szCs w:val="24"/>
              </w:rPr>
            </w:pPr>
          </w:p>
        </w:tc>
      </w:tr>
    </w:tbl>
    <w:p w:rsidR="0085498A" w:rsidRDefault="0085498A">
      <w:pPr>
        <w:widowControl w:val="0"/>
        <w:autoSpaceDE w:val="0"/>
        <w:autoSpaceDN w:val="0"/>
        <w:adjustRightInd w:val="0"/>
        <w:spacing w:after="0" w:line="369" w:lineRule="exact"/>
        <w:rPr>
          <w:rFonts w:ascii="Times New Roman" w:hAnsi="Times New Roman" w:cs="Times New Roman"/>
          <w:sz w:val="24"/>
          <w:szCs w:val="24"/>
        </w:rPr>
      </w:pPr>
    </w:p>
    <w:p w:rsidR="0085498A" w:rsidRDefault="0085498A">
      <w:pPr>
        <w:widowControl w:val="0"/>
        <w:autoSpaceDE w:val="0"/>
        <w:autoSpaceDN w:val="0"/>
        <w:adjustRightInd w:val="0"/>
        <w:spacing w:after="0" w:line="244" w:lineRule="exact"/>
        <w:rPr>
          <w:rFonts w:ascii="Times New Roman" w:hAnsi="Times New Roman" w:cs="Times New Roman"/>
          <w:sz w:val="24"/>
          <w:szCs w:val="24"/>
        </w:rPr>
      </w:pPr>
      <w:bookmarkStart w:id="19" w:name="page2"/>
      <w:bookmarkStart w:id="20" w:name="page3"/>
      <w:bookmarkStart w:id="21" w:name="page5"/>
      <w:bookmarkStart w:id="22" w:name="page6"/>
      <w:bookmarkEnd w:id="19"/>
      <w:bookmarkEnd w:id="20"/>
      <w:bookmarkEnd w:id="21"/>
      <w:bookmarkEnd w:id="22"/>
    </w:p>
    <w:p w:rsidR="0085498A" w:rsidRDefault="0085498A">
      <w:pPr>
        <w:widowControl w:val="0"/>
        <w:autoSpaceDE w:val="0"/>
        <w:autoSpaceDN w:val="0"/>
        <w:adjustRightInd w:val="0"/>
        <w:spacing w:after="0" w:line="240" w:lineRule="auto"/>
        <w:ind w:left="4400"/>
        <w:rPr>
          <w:rFonts w:ascii="Times New Roman" w:hAnsi="Times New Roman" w:cs="Times New Roman"/>
          <w:sz w:val="24"/>
          <w:szCs w:val="24"/>
        </w:rPr>
      </w:pPr>
      <w:r>
        <w:rPr>
          <w:rFonts w:ascii="Times New Roman" w:hAnsi="Times New Roman" w:cs="Times New Roman"/>
          <w:sz w:val="24"/>
          <w:szCs w:val="24"/>
        </w:rPr>
        <w:t>CAPÍTULO II</w:t>
      </w:r>
    </w:p>
    <w:p w:rsidR="0085498A" w:rsidRDefault="0085498A">
      <w:pPr>
        <w:widowControl w:val="0"/>
        <w:autoSpaceDE w:val="0"/>
        <w:autoSpaceDN w:val="0"/>
        <w:adjustRightInd w:val="0"/>
        <w:spacing w:after="0" w:line="8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740"/>
        <w:rPr>
          <w:rFonts w:ascii="Times New Roman" w:hAnsi="Times New Roman" w:cs="Times New Roman"/>
          <w:sz w:val="24"/>
          <w:szCs w:val="24"/>
        </w:rPr>
      </w:pPr>
      <w:r>
        <w:rPr>
          <w:rFonts w:ascii="Times New Roman" w:hAnsi="Times New Roman" w:cs="Times New Roman"/>
          <w:sz w:val="24"/>
          <w:szCs w:val="24"/>
        </w:rPr>
        <w:t>DAS MEDIDAS DE REFORÇO À RESPONSABILIDADE FISCAL</w:t>
      </w:r>
    </w:p>
    <w:p w:rsidR="0004652F" w:rsidRDefault="0004652F">
      <w:pPr>
        <w:widowControl w:val="0"/>
        <w:autoSpaceDE w:val="0"/>
        <w:autoSpaceDN w:val="0"/>
        <w:adjustRightInd w:val="0"/>
        <w:spacing w:after="0" w:line="240" w:lineRule="auto"/>
        <w:ind w:left="1740"/>
        <w:rPr>
          <w:rFonts w:ascii="Times New Roman" w:hAnsi="Times New Roman" w:cs="Times New Roman"/>
          <w:sz w:val="24"/>
          <w:szCs w:val="24"/>
        </w:rPr>
      </w:pPr>
    </w:p>
    <w:tbl>
      <w:tblPr>
        <w:tblStyle w:val="Tabelacomgrade"/>
        <w:tblW w:w="0" w:type="auto"/>
        <w:tblLayout w:type="fixed"/>
        <w:tblLook w:val="04A0" w:firstRow="1" w:lastRow="0" w:firstColumn="1" w:lastColumn="0" w:noHBand="0" w:noVBand="1"/>
      </w:tblPr>
      <w:tblGrid>
        <w:gridCol w:w="7621"/>
        <w:gridCol w:w="2795"/>
      </w:tblGrid>
      <w:tr w:rsidR="0004652F" w:rsidTr="00AB0E16">
        <w:tc>
          <w:tcPr>
            <w:tcW w:w="7621" w:type="dxa"/>
          </w:tcPr>
          <w:p w:rsidR="00AB0E16" w:rsidRDefault="00AB0E16" w:rsidP="00AB0E16">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Art.</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14.   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Lei  Complementar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  de  2000,  passa  a  vigorar  com  as  seguintes</w:t>
            </w:r>
          </w:p>
          <w:p w:rsidR="00AB0E16" w:rsidRDefault="00AB0E16" w:rsidP="00AB0E16">
            <w:pPr>
              <w:widowControl w:val="0"/>
              <w:autoSpaceDE w:val="0"/>
              <w:autoSpaceDN w:val="0"/>
              <w:adjustRightInd w:val="0"/>
              <w:spacing w:line="220" w:lineRule="auto"/>
              <w:rPr>
                <w:rFonts w:ascii="Times New Roman" w:hAnsi="Times New Roman" w:cs="Times New Roman"/>
                <w:sz w:val="24"/>
                <w:szCs w:val="24"/>
              </w:rPr>
            </w:pPr>
            <w:proofErr w:type="gramStart"/>
            <w:r>
              <w:rPr>
                <w:rFonts w:ascii="Times New Roman" w:hAnsi="Times New Roman" w:cs="Times New Roman"/>
                <w:sz w:val="24"/>
                <w:szCs w:val="24"/>
              </w:rPr>
              <w:t>alterações</w:t>
            </w:r>
            <w:proofErr w:type="gramEnd"/>
            <w:r>
              <w:rPr>
                <w:rFonts w:ascii="Times New Roman" w:hAnsi="Times New Roman" w:cs="Times New Roman"/>
                <w:sz w:val="24"/>
                <w:szCs w:val="24"/>
              </w:rPr>
              <w:t>:</w:t>
            </w:r>
          </w:p>
          <w:p w:rsidR="00AB0E16" w:rsidRDefault="00AB0E16" w:rsidP="00AB0E16">
            <w:pPr>
              <w:widowControl w:val="0"/>
              <w:autoSpaceDE w:val="0"/>
              <w:autoSpaceDN w:val="0"/>
              <w:adjustRightInd w:val="0"/>
              <w:spacing w:line="200" w:lineRule="exact"/>
              <w:rPr>
                <w:rFonts w:ascii="Times New Roman" w:hAnsi="Times New Roman" w:cs="Times New Roman"/>
                <w:sz w:val="24"/>
                <w:szCs w:val="24"/>
              </w:rPr>
            </w:pPr>
          </w:p>
          <w:p w:rsidR="00AB0E16" w:rsidRDefault="00AB0E16" w:rsidP="00AB0E16">
            <w:pPr>
              <w:widowControl w:val="0"/>
              <w:autoSpaceDE w:val="0"/>
              <w:autoSpaceDN w:val="0"/>
              <w:adjustRightInd w:val="0"/>
              <w:spacing w:line="245" w:lineRule="exact"/>
              <w:rPr>
                <w:rFonts w:ascii="Times New Roman" w:hAnsi="Times New Roman" w:cs="Times New Roman"/>
                <w:sz w:val="24"/>
                <w:szCs w:val="24"/>
              </w:rPr>
            </w:pPr>
          </w:p>
          <w:p w:rsidR="00AB0E16" w:rsidRDefault="00AB0E16" w:rsidP="00AB0E16">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 xml:space="preserve">“Art. </w:t>
            </w:r>
            <w:proofErr w:type="gramStart"/>
            <w:r>
              <w:rPr>
                <w:rFonts w:ascii="Times New Roman" w:hAnsi="Times New Roman" w:cs="Times New Roman"/>
                <w:sz w:val="24"/>
                <w:szCs w:val="24"/>
              </w:rPr>
              <w:t>1</w:t>
            </w:r>
            <w:r>
              <w:rPr>
                <w:rFonts w:ascii="Times New Roman" w:hAnsi="Times New Roman" w:cs="Times New Roman"/>
                <w:strike/>
                <w:sz w:val="24"/>
                <w:szCs w:val="24"/>
              </w:rPr>
              <w:t>º</w:t>
            </w:r>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AB0E16" w:rsidRDefault="00AB0E16" w:rsidP="00AB0E16">
            <w:pPr>
              <w:widowControl w:val="0"/>
              <w:autoSpaceDE w:val="0"/>
              <w:autoSpaceDN w:val="0"/>
              <w:adjustRightInd w:val="0"/>
              <w:spacing w:line="200" w:lineRule="exact"/>
              <w:rPr>
                <w:rFonts w:ascii="Times New Roman" w:hAnsi="Times New Roman" w:cs="Times New Roman"/>
                <w:sz w:val="24"/>
                <w:szCs w:val="24"/>
              </w:rPr>
            </w:pPr>
          </w:p>
          <w:p w:rsidR="00AB0E16" w:rsidRDefault="00AB0E16" w:rsidP="00AB0E16">
            <w:pPr>
              <w:widowControl w:val="0"/>
              <w:autoSpaceDE w:val="0"/>
              <w:autoSpaceDN w:val="0"/>
              <w:adjustRightInd w:val="0"/>
              <w:spacing w:line="24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w:t>
            </w:r>
            <w:r>
              <w:rPr>
                <w:rFonts w:ascii="Times New Roman" w:hAnsi="Times New Roman" w:cs="Times New Roman"/>
                <w:strike/>
                <w:sz w:val="24"/>
                <w:szCs w:val="24"/>
              </w:rPr>
              <w:t>º</w:t>
            </w:r>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AB0E16" w:rsidRDefault="00AB0E16" w:rsidP="00AB0E16">
            <w:pPr>
              <w:widowControl w:val="0"/>
              <w:autoSpaceDE w:val="0"/>
              <w:autoSpaceDN w:val="0"/>
              <w:adjustRightInd w:val="0"/>
              <w:spacing w:line="82" w:lineRule="exact"/>
              <w:rPr>
                <w:rFonts w:ascii="Times New Roman" w:hAnsi="Times New Roman" w:cs="Times New Roman"/>
                <w:sz w:val="24"/>
                <w:szCs w:val="24"/>
              </w:rPr>
            </w:pPr>
          </w:p>
          <w:p w:rsidR="00AB0E16" w:rsidRDefault="00AB0E16" w:rsidP="00AB0E16">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a) o Poder Executivo, o Poder Legislativo, neste abrangidos os Tribunais de Contas, o</w:t>
            </w:r>
          </w:p>
          <w:p w:rsidR="00AB0E16" w:rsidRDefault="00AB0E16" w:rsidP="00AB0E16">
            <w:pPr>
              <w:widowControl w:val="0"/>
              <w:autoSpaceDE w:val="0"/>
              <w:autoSpaceDN w:val="0"/>
              <w:adjustRightInd w:val="0"/>
              <w:spacing w:line="5"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00"/>
              <w:rPr>
                <w:rFonts w:ascii="Times New Roman" w:hAnsi="Times New Roman" w:cs="Times New Roman"/>
                <w:sz w:val="24"/>
                <w:szCs w:val="24"/>
              </w:rPr>
            </w:pPr>
            <w:r>
              <w:rPr>
                <w:rFonts w:ascii="Times New Roman" w:hAnsi="Times New Roman" w:cs="Times New Roman"/>
                <w:sz w:val="24"/>
                <w:szCs w:val="24"/>
              </w:rPr>
              <w:t>Poder Judiciário, o Ministério Público e a Defensoria Pública; e</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04652F" w:rsidRDefault="00AB0E16" w:rsidP="00AB0E16">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p w:rsidR="0004652F" w:rsidRPr="0004652F" w:rsidRDefault="0004652F" w:rsidP="00B31933">
            <w:pPr>
              <w:widowControl w:val="0"/>
              <w:overflowPunct w:val="0"/>
              <w:autoSpaceDE w:val="0"/>
              <w:autoSpaceDN w:val="0"/>
              <w:adjustRightInd w:val="0"/>
              <w:spacing w:line="218" w:lineRule="auto"/>
              <w:ind w:firstLine="1419"/>
              <w:rPr>
                <w:rFonts w:ascii="Times New Roman" w:hAnsi="Times New Roman" w:cs="Times New Roman"/>
                <w:sz w:val="24"/>
                <w:szCs w:val="24"/>
              </w:rPr>
            </w:pPr>
          </w:p>
        </w:tc>
        <w:tc>
          <w:tcPr>
            <w:tcW w:w="2795" w:type="dxa"/>
          </w:tcPr>
          <w:p w:rsidR="0004652F" w:rsidRDefault="0004652F"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B0E16" w:rsidTr="00AB0E16">
        <w:tc>
          <w:tcPr>
            <w:tcW w:w="7621" w:type="dxa"/>
          </w:tcPr>
          <w:p w:rsidR="00AB0E16" w:rsidRDefault="00AB0E16" w:rsidP="00AB0E16">
            <w:pPr>
              <w:widowControl w:val="0"/>
              <w:overflowPunct w:val="0"/>
              <w:autoSpaceDE w:val="0"/>
              <w:autoSpaceDN w:val="0"/>
              <w:adjustRightInd w:val="0"/>
              <w:spacing w:line="226" w:lineRule="auto"/>
              <w:ind w:left="700" w:firstLine="710"/>
              <w:jc w:val="both"/>
              <w:rPr>
                <w:rFonts w:ascii="Times New Roman" w:hAnsi="Times New Roman" w:cs="Times New Roman"/>
                <w:sz w:val="24"/>
                <w:szCs w:val="24"/>
              </w:rPr>
            </w:pPr>
            <w:r>
              <w:rPr>
                <w:rFonts w:ascii="Times New Roman" w:hAnsi="Times New Roman" w:cs="Times New Roman"/>
                <w:sz w:val="24"/>
                <w:szCs w:val="24"/>
              </w:rPr>
              <w:lastRenderedPageBreak/>
              <w:t>“Art. 3</w:t>
            </w:r>
            <w:r>
              <w:rPr>
                <w:rFonts w:ascii="Times New Roman" w:hAnsi="Times New Roman" w:cs="Times New Roman"/>
                <w:strike/>
                <w:sz w:val="24"/>
                <w:szCs w:val="24"/>
              </w:rPr>
              <w:t>º</w:t>
            </w:r>
            <w:r>
              <w:rPr>
                <w:rFonts w:ascii="Times New Roman" w:hAnsi="Times New Roman" w:cs="Times New Roman"/>
                <w:sz w:val="24"/>
                <w:szCs w:val="24"/>
              </w:rPr>
              <w:t>-A. A lei que estabelece o Plano Plurianual atenderá ao disposto no § 1</w:t>
            </w:r>
            <w:r>
              <w:rPr>
                <w:rFonts w:ascii="Times New Roman" w:hAnsi="Times New Roman" w:cs="Times New Roman"/>
                <w:strike/>
                <w:sz w:val="24"/>
                <w:szCs w:val="24"/>
              </w:rPr>
              <w:t>º</w:t>
            </w:r>
            <w:r>
              <w:rPr>
                <w:rFonts w:ascii="Times New Roman" w:hAnsi="Times New Roman" w:cs="Times New Roman"/>
                <w:sz w:val="24"/>
                <w:szCs w:val="24"/>
              </w:rPr>
              <w:t xml:space="preserve"> do art. 165 da Constituição Federal e determinará, para o seu período de vigência, o limite total anual do gasto público primário expresso como percentual:</w:t>
            </w:r>
          </w:p>
          <w:p w:rsidR="00AB0E16" w:rsidRDefault="00AB0E16" w:rsidP="00AB0E16">
            <w:pPr>
              <w:widowControl w:val="0"/>
              <w:autoSpaceDE w:val="0"/>
              <w:autoSpaceDN w:val="0"/>
              <w:adjustRightInd w:val="0"/>
              <w:spacing w:line="86" w:lineRule="exact"/>
              <w:rPr>
                <w:rFonts w:ascii="Times New Roman" w:hAnsi="Times New Roman" w:cs="Times New Roman"/>
                <w:sz w:val="24"/>
                <w:szCs w:val="24"/>
              </w:rPr>
            </w:pPr>
          </w:p>
          <w:p w:rsidR="00AB0E16" w:rsidRDefault="00AB0E16" w:rsidP="00AB0E16">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I - do PIB anual para a União; e</w:t>
            </w:r>
          </w:p>
          <w:p w:rsidR="00AB0E16" w:rsidRDefault="00AB0E16" w:rsidP="00AB0E16">
            <w:pPr>
              <w:widowControl w:val="0"/>
              <w:autoSpaceDE w:val="0"/>
              <w:autoSpaceDN w:val="0"/>
              <w:adjustRightInd w:val="0"/>
              <w:spacing w:line="85" w:lineRule="exact"/>
              <w:rPr>
                <w:rFonts w:ascii="Times New Roman" w:hAnsi="Times New Roman" w:cs="Times New Roman"/>
                <w:sz w:val="24"/>
                <w:szCs w:val="24"/>
              </w:rPr>
            </w:pPr>
          </w:p>
          <w:p w:rsidR="00AB0E16" w:rsidRPr="00AB0E16" w:rsidRDefault="00AB0E16" w:rsidP="00AB0E16">
            <w:pPr>
              <w:widowControl w:val="0"/>
              <w:autoSpaceDE w:val="0"/>
              <w:autoSpaceDN w:val="0"/>
              <w:adjustRightInd w:val="0"/>
              <w:ind w:left="1420"/>
              <w:rPr>
                <w:rFonts w:ascii="Times New Roman" w:hAnsi="Times New Roman" w:cs="Times New Roman"/>
                <w:b/>
                <w:sz w:val="24"/>
                <w:szCs w:val="24"/>
              </w:rPr>
            </w:pPr>
            <w:r w:rsidRPr="00AB0E16">
              <w:rPr>
                <w:rFonts w:ascii="Times New Roman" w:hAnsi="Times New Roman" w:cs="Times New Roman"/>
                <w:b/>
                <w:sz w:val="24"/>
                <w:szCs w:val="24"/>
              </w:rPr>
              <w:t>II - da receita primária total anual para Estados, Distrito Federal e Municípios.</w:t>
            </w:r>
          </w:p>
          <w:p w:rsidR="00AB0E16" w:rsidRDefault="00AB0E16" w:rsidP="00AB0E16">
            <w:pPr>
              <w:widowControl w:val="0"/>
              <w:autoSpaceDE w:val="0"/>
              <w:autoSpaceDN w:val="0"/>
              <w:adjustRightInd w:val="0"/>
              <w:ind w:left="1420"/>
              <w:rPr>
                <w:rFonts w:ascii="Times New Roman" w:hAnsi="Times New Roman" w:cs="Times New Roman"/>
                <w:sz w:val="24"/>
                <w:szCs w:val="24"/>
              </w:rPr>
            </w:pPr>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Demanda projeção de receita primária a partir do próximo PPA (2020-2023)</w:t>
            </w:r>
          </w:p>
        </w:tc>
      </w:tr>
      <w:tr w:rsidR="00AB0E16" w:rsidTr="00AB0E16">
        <w:tc>
          <w:tcPr>
            <w:tcW w:w="7621" w:type="dxa"/>
          </w:tcPr>
          <w:p w:rsidR="00AB0E16" w:rsidRDefault="00AB0E16" w:rsidP="00AB0E16">
            <w:pPr>
              <w:widowControl w:val="0"/>
              <w:numPr>
                <w:ilvl w:val="0"/>
                <w:numId w:val="2"/>
              </w:numPr>
              <w:tabs>
                <w:tab w:val="clear" w:pos="720"/>
                <w:tab w:val="num" w:pos="1643"/>
              </w:tabs>
              <w:overflowPunct w:val="0"/>
              <w:autoSpaceDE w:val="0"/>
              <w:autoSpaceDN w:val="0"/>
              <w:adjustRightInd w:val="0"/>
              <w:spacing w:line="225" w:lineRule="auto"/>
              <w:ind w:left="700" w:firstLine="712"/>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trike/>
                <w:sz w:val="24"/>
                <w:szCs w:val="24"/>
              </w:rPr>
              <w:t>º</w:t>
            </w:r>
            <w:r>
              <w:rPr>
                <w:rFonts w:ascii="Times New Roman" w:hAnsi="Times New Roman" w:cs="Times New Roman"/>
                <w:sz w:val="24"/>
                <w:szCs w:val="24"/>
              </w:rPr>
              <w:t xml:space="preserve"> O limite de gasto será instruído com memória e metodologia de cálculo que o justifique, comparando-o com os fixados nos quatro exercícios anteriores, e evidenciando a consistência deles com as premissas e os objetivos da política econômica nacional. </w:t>
            </w:r>
          </w:p>
          <w:p w:rsidR="00AB0E16" w:rsidRDefault="00AB0E16" w:rsidP="00AB0E16">
            <w:pPr>
              <w:widowControl w:val="0"/>
              <w:overflowPunct w:val="0"/>
              <w:autoSpaceDE w:val="0"/>
              <w:autoSpaceDN w:val="0"/>
              <w:adjustRightInd w:val="0"/>
              <w:spacing w:line="226" w:lineRule="auto"/>
              <w:ind w:left="700" w:firstLine="710"/>
              <w:jc w:val="both"/>
              <w:rPr>
                <w:rFonts w:ascii="Times New Roman" w:hAnsi="Times New Roman" w:cs="Times New Roman"/>
                <w:sz w:val="24"/>
                <w:szCs w:val="24"/>
              </w:rPr>
            </w:pPr>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B0E16" w:rsidTr="00AB0E16">
        <w:tc>
          <w:tcPr>
            <w:tcW w:w="7621" w:type="dxa"/>
          </w:tcPr>
          <w:p w:rsidR="00AB0E16" w:rsidRPr="00AB0E16" w:rsidRDefault="00AB0E16" w:rsidP="00AB0E16">
            <w:pPr>
              <w:widowControl w:val="0"/>
              <w:numPr>
                <w:ilvl w:val="0"/>
                <w:numId w:val="2"/>
              </w:numPr>
              <w:tabs>
                <w:tab w:val="clear" w:pos="720"/>
                <w:tab w:val="num" w:pos="1595"/>
              </w:tabs>
              <w:overflowPunct w:val="0"/>
              <w:autoSpaceDE w:val="0"/>
              <w:autoSpaceDN w:val="0"/>
              <w:adjustRightInd w:val="0"/>
              <w:spacing w:line="217" w:lineRule="auto"/>
              <w:ind w:left="700" w:firstLine="712"/>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trike/>
                <w:sz w:val="24"/>
                <w:szCs w:val="24"/>
              </w:rPr>
              <w:t>º</w:t>
            </w:r>
            <w:r>
              <w:rPr>
                <w:rFonts w:ascii="Times New Roman" w:hAnsi="Times New Roman" w:cs="Times New Roman"/>
                <w:sz w:val="24"/>
                <w:szCs w:val="24"/>
              </w:rPr>
              <w:t xml:space="preserve"> Para fins do disposto neste artigo, considera-se a despesa empenhada como referência para apuração do limite total anual do gasto público. </w:t>
            </w:r>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B0E16" w:rsidTr="00AB0E16">
        <w:tc>
          <w:tcPr>
            <w:tcW w:w="7621" w:type="dxa"/>
          </w:tcPr>
          <w:p w:rsidR="00AB0E16" w:rsidRDefault="00AB0E16" w:rsidP="00AB0E16">
            <w:pPr>
              <w:widowControl w:val="0"/>
              <w:overflowPunct w:val="0"/>
              <w:autoSpaceDE w:val="0"/>
              <w:autoSpaceDN w:val="0"/>
              <w:adjustRightInd w:val="0"/>
              <w:spacing w:line="217" w:lineRule="auto"/>
              <w:ind w:firstLine="71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3</w:t>
            </w:r>
            <w:r>
              <w:rPr>
                <w:rFonts w:ascii="Times New Roman" w:hAnsi="Times New Roman" w:cs="Times New Roman"/>
                <w:strike/>
                <w:sz w:val="24"/>
                <w:szCs w:val="24"/>
              </w:rPr>
              <w:t>º</w:t>
            </w:r>
            <w:r>
              <w:rPr>
                <w:rFonts w:ascii="Times New Roman" w:hAnsi="Times New Roman" w:cs="Times New Roman"/>
                <w:sz w:val="24"/>
                <w:szCs w:val="24"/>
              </w:rPr>
              <w:t xml:space="preserve"> Fica facultada a aplicação do disposto no </w:t>
            </w:r>
            <w:r>
              <w:rPr>
                <w:rFonts w:ascii="Times New Roman" w:hAnsi="Times New Roman" w:cs="Times New Roman"/>
                <w:b/>
                <w:bCs/>
                <w:sz w:val="24"/>
                <w:szCs w:val="24"/>
              </w:rPr>
              <w:t>caput</w:t>
            </w:r>
            <w:r>
              <w:rPr>
                <w:rFonts w:ascii="Times New Roman" w:hAnsi="Times New Roman" w:cs="Times New Roman"/>
                <w:sz w:val="24"/>
                <w:szCs w:val="24"/>
              </w:rPr>
              <w:t xml:space="preserve"> para Municípios que não sejam capitais e que tenham menos de duzentos mil habitantes.”</w:t>
            </w:r>
            <w:proofErr w:type="gramEnd"/>
            <w:r>
              <w:rPr>
                <w:rFonts w:ascii="Times New Roman" w:hAnsi="Times New Roman" w:cs="Times New Roman"/>
                <w:sz w:val="24"/>
                <w:szCs w:val="24"/>
              </w:rPr>
              <w:t xml:space="preserve"> (NR)</w:t>
            </w:r>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B0E16" w:rsidTr="00AB0E16">
        <w:tc>
          <w:tcPr>
            <w:tcW w:w="7621" w:type="dxa"/>
          </w:tcPr>
          <w:p w:rsidR="00AB0E16" w:rsidRDefault="00AB0E16" w:rsidP="00AB0E16">
            <w:pPr>
              <w:widowControl w:val="0"/>
              <w:overflowPunct w:val="0"/>
              <w:autoSpaceDE w:val="0"/>
              <w:autoSpaceDN w:val="0"/>
              <w:adjustRightInd w:val="0"/>
              <w:spacing w:line="207" w:lineRule="auto"/>
              <w:ind w:firstLine="710"/>
              <w:rPr>
                <w:rFonts w:ascii="Times New Roman" w:hAnsi="Times New Roman" w:cs="Times New Roman"/>
                <w:sz w:val="24"/>
                <w:szCs w:val="24"/>
              </w:rPr>
            </w:pPr>
            <w:r>
              <w:rPr>
                <w:rFonts w:ascii="Times New Roman" w:hAnsi="Times New Roman" w:cs="Times New Roman"/>
                <w:sz w:val="24"/>
                <w:szCs w:val="24"/>
              </w:rPr>
              <w:t>“Art. 3</w:t>
            </w:r>
            <w:r>
              <w:rPr>
                <w:rFonts w:ascii="Times New Roman" w:hAnsi="Times New Roman" w:cs="Times New Roman"/>
                <w:sz w:val="32"/>
                <w:szCs w:val="32"/>
                <w:u w:val="single"/>
                <w:vertAlign w:val="superscript"/>
              </w:rPr>
              <w:t>o</w:t>
            </w:r>
            <w:r>
              <w:rPr>
                <w:rFonts w:ascii="Times New Roman" w:hAnsi="Times New Roman" w:cs="Times New Roman"/>
                <w:sz w:val="24"/>
                <w:szCs w:val="24"/>
              </w:rPr>
              <w:t>-B. O Plano Plurianual deverá conter seção que trate especificamente da despesa com pessoal de todos os Poderes e do Ministério Público, estabelecendo:</w:t>
            </w:r>
          </w:p>
          <w:p w:rsidR="00AB0E16" w:rsidRDefault="00AB0E16" w:rsidP="00AB0E16">
            <w:pPr>
              <w:widowControl w:val="0"/>
              <w:autoSpaceDE w:val="0"/>
              <w:autoSpaceDN w:val="0"/>
              <w:adjustRightInd w:val="0"/>
              <w:spacing w:line="141" w:lineRule="exact"/>
              <w:rPr>
                <w:rFonts w:ascii="Times New Roman" w:hAnsi="Times New Roman" w:cs="Times New Roman"/>
                <w:sz w:val="24"/>
                <w:szCs w:val="24"/>
              </w:rPr>
            </w:pPr>
          </w:p>
          <w:p w:rsidR="00AB0E16" w:rsidRDefault="00AB0E16" w:rsidP="00AB0E16">
            <w:pPr>
              <w:widowControl w:val="0"/>
              <w:overflowPunct w:val="0"/>
              <w:autoSpaceDE w:val="0"/>
              <w:autoSpaceDN w:val="0"/>
              <w:adjustRightInd w:val="0"/>
              <w:spacing w:line="216" w:lineRule="auto"/>
              <w:ind w:firstLine="710"/>
              <w:rPr>
                <w:rFonts w:ascii="Times New Roman" w:hAnsi="Times New Roman" w:cs="Times New Roman"/>
                <w:sz w:val="24"/>
                <w:szCs w:val="24"/>
              </w:rPr>
            </w:pPr>
            <w:r>
              <w:rPr>
                <w:rFonts w:ascii="Times New Roman" w:hAnsi="Times New Roman" w:cs="Times New Roman"/>
                <w:sz w:val="24"/>
                <w:szCs w:val="24"/>
              </w:rPr>
              <w:t>I - limites em percentual do crescimento da receita corrente líquida para o crescimento da despesa total com pessoal;</w:t>
            </w:r>
          </w:p>
          <w:p w:rsidR="00AB0E16" w:rsidRDefault="00AB0E16" w:rsidP="00AB0E16">
            <w:pPr>
              <w:widowControl w:val="0"/>
              <w:autoSpaceDE w:val="0"/>
              <w:autoSpaceDN w:val="0"/>
              <w:adjustRightInd w:val="0"/>
              <w:spacing w:line="142" w:lineRule="exact"/>
              <w:rPr>
                <w:rFonts w:ascii="Times New Roman" w:hAnsi="Times New Roman" w:cs="Times New Roman"/>
                <w:sz w:val="24"/>
                <w:szCs w:val="24"/>
              </w:rPr>
            </w:pPr>
          </w:p>
          <w:p w:rsidR="00AB0E16" w:rsidRDefault="00AB0E16" w:rsidP="00AB0E16">
            <w:pPr>
              <w:widowControl w:val="0"/>
              <w:overflowPunct w:val="0"/>
              <w:autoSpaceDE w:val="0"/>
              <w:autoSpaceDN w:val="0"/>
              <w:adjustRightInd w:val="0"/>
              <w:spacing w:line="217" w:lineRule="auto"/>
              <w:ind w:firstLine="710"/>
              <w:rPr>
                <w:rFonts w:ascii="Times New Roman" w:hAnsi="Times New Roman" w:cs="Times New Roman"/>
                <w:sz w:val="24"/>
                <w:szCs w:val="24"/>
              </w:rPr>
            </w:pPr>
            <w:r>
              <w:rPr>
                <w:rFonts w:ascii="Times New Roman" w:hAnsi="Times New Roman" w:cs="Times New Roman"/>
                <w:sz w:val="24"/>
                <w:szCs w:val="24"/>
              </w:rPr>
              <w:t>II - fixação de critérios para concessão de vantagem, aumento, reajuste ou adequação de remuneração a qualquer título, para os servidores próprios; e</w:t>
            </w:r>
          </w:p>
          <w:p w:rsidR="00AB0E16" w:rsidRDefault="00AB0E16" w:rsidP="00AB0E16">
            <w:pPr>
              <w:widowControl w:val="0"/>
              <w:autoSpaceDE w:val="0"/>
              <w:autoSpaceDN w:val="0"/>
              <w:adjustRightInd w:val="0"/>
              <w:spacing w:line="86"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lastRenderedPageBreak/>
              <w:t>III - limites totais para as despesas com terceirização.</w:t>
            </w:r>
          </w:p>
        </w:tc>
        <w:tc>
          <w:tcPr>
            <w:tcW w:w="2795" w:type="dxa"/>
          </w:tcPr>
          <w:p w:rsidR="00AB0E16" w:rsidRDefault="00AB0E16" w:rsidP="00AB0E1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Valeria a partir do PPA 2020-2023</w:t>
            </w:r>
          </w:p>
        </w:tc>
      </w:tr>
      <w:tr w:rsidR="00AB0E16" w:rsidTr="00AB0E16">
        <w:tc>
          <w:tcPr>
            <w:tcW w:w="7621" w:type="dxa"/>
          </w:tcPr>
          <w:p w:rsidR="00AB0E16" w:rsidRDefault="00AB0E16" w:rsidP="00AB0E16">
            <w:pPr>
              <w:widowControl w:val="0"/>
              <w:overflowPunct w:val="0"/>
              <w:autoSpaceDE w:val="0"/>
              <w:autoSpaceDN w:val="0"/>
              <w:adjustRightInd w:val="0"/>
              <w:spacing w:line="217" w:lineRule="auto"/>
              <w:ind w:firstLine="710"/>
              <w:rPr>
                <w:rFonts w:ascii="Times New Roman" w:hAnsi="Times New Roman" w:cs="Times New Roman"/>
                <w:sz w:val="24"/>
                <w:szCs w:val="24"/>
              </w:rPr>
            </w:pPr>
            <w:r>
              <w:rPr>
                <w:rFonts w:ascii="Times New Roman" w:hAnsi="Times New Roman" w:cs="Times New Roman"/>
                <w:sz w:val="24"/>
                <w:szCs w:val="24"/>
              </w:rPr>
              <w:lastRenderedPageBreak/>
              <w:t xml:space="preserve">Parágrafo único. É vedada qualquer alteração na seção do Plano Plurianual de que trata o </w:t>
            </w:r>
            <w:r>
              <w:rPr>
                <w:rFonts w:ascii="Times New Roman" w:hAnsi="Times New Roman" w:cs="Times New Roman"/>
                <w:b/>
                <w:bCs/>
                <w:sz w:val="24"/>
                <w:szCs w:val="24"/>
              </w:rPr>
              <w:t>caput</w:t>
            </w:r>
            <w:r>
              <w:rPr>
                <w:rFonts w:ascii="Times New Roman" w:hAnsi="Times New Roman" w:cs="Times New Roman"/>
                <w:sz w:val="24"/>
                <w:szCs w:val="24"/>
              </w:rPr>
              <w:t>, no último ano de mandato do chefe do Poder Executivo. (NR)</w:t>
            </w:r>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B0E16" w:rsidTr="00AB0E16">
        <w:tc>
          <w:tcPr>
            <w:tcW w:w="7621" w:type="dxa"/>
          </w:tcPr>
          <w:p w:rsidR="00AB0E16" w:rsidRDefault="00AB0E16" w:rsidP="00AB0E1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“Art. </w:t>
            </w:r>
            <w:proofErr w:type="gramStart"/>
            <w:r>
              <w:rPr>
                <w:rFonts w:ascii="Times New Roman" w:hAnsi="Times New Roman" w:cs="Times New Roman"/>
                <w:sz w:val="24"/>
                <w:szCs w:val="24"/>
              </w:rPr>
              <w:t>4</w:t>
            </w:r>
            <w:r>
              <w:rPr>
                <w:rFonts w:ascii="Times New Roman" w:hAnsi="Times New Roman" w:cs="Times New Roman"/>
                <w:strike/>
                <w:sz w:val="24"/>
                <w:szCs w:val="24"/>
              </w:rPr>
              <w:t>º</w:t>
            </w:r>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numPr>
                <w:ilvl w:val="0"/>
                <w:numId w:val="3"/>
              </w:numPr>
              <w:tabs>
                <w:tab w:val="clear" w:pos="720"/>
                <w:tab w:val="num" w:pos="960"/>
              </w:tabs>
              <w:overflowPunct w:val="0"/>
              <w:autoSpaceDE w:val="0"/>
              <w:autoSpaceDN w:val="0"/>
              <w:adjustRightInd w:val="0"/>
              <w:ind w:left="960" w:hanging="248"/>
              <w:jc w:val="both"/>
              <w:rPr>
                <w:rFonts w:ascii="Times New Roman" w:hAnsi="Times New Roman" w:cs="Times New Roman"/>
                <w:sz w:val="24"/>
                <w:szCs w:val="24"/>
              </w:rPr>
            </w:pPr>
            <w:proofErr w:type="gramStart"/>
            <w:r>
              <w:rPr>
                <w:rFonts w:ascii="Times New Roman" w:hAnsi="Times New Roman" w:cs="Times New Roman"/>
                <w:sz w:val="24"/>
                <w:szCs w:val="24"/>
              </w:rPr>
              <w:t>valor</w:t>
            </w:r>
            <w:proofErr w:type="gramEnd"/>
            <w:r>
              <w:rPr>
                <w:rFonts w:ascii="Times New Roman" w:hAnsi="Times New Roman" w:cs="Times New Roman"/>
                <w:sz w:val="24"/>
                <w:szCs w:val="24"/>
              </w:rPr>
              <w:t xml:space="preserve"> nominal de despesa consistente com os limites estabelecidos no art. 3</w:t>
            </w:r>
            <w:r>
              <w:rPr>
                <w:rFonts w:ascii="Times New Roman" w:hAnsi="Times New Roman" w:cs="Times New Roman"/>
                <w:strike/>
                <w:sz w:val="24"/>
                <w:szCs w:val="24"/>
              </w:rPr>
              <w:t>º</w:t>
            </w:r>
            <w:r>
              <w:rPr>
                <w:rFonts w:ascii="Times New Roman" w:hAnsi="Times New Roman" w:cs="Times New Roman"/>
                <w:sz w:val="24"/>
                <w:szCs w:val="24"/>
              </w:rPr>
              <w:t xml:space="preserve">-A; e </w:t>
            </w:r>
          </w:p>
          <w:p w:rsidR="00AB0E16" w:rsidRDefault="00AB0E16" w:rsidP="00AB0E16">
            <w:pPr>
              <w:widowControl w:val="0"/>
              <w:autoSpaceDE w:val="0"/>
              <w:autoSpaceDN w:val="0"/>
              <w:adjustRightInd w:val="0"/>
              <w:spacing w:line="139"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Conteúdo da LDO</w:t>
            </w:r>
          </w:p>
        </w:tc>
      </w:tr>
      <w:tr w:rsidR="00AB0E16" w:rsidTr="00AB0E16">
        <w:tc>
          <w:tcPr>
            <w:tcW w:w="7621" w:type="dxa"/>
          </w:tcPr>
          <w:p w:rsidR="00AB0E16" w:rsidRDefault="00AB0E16" w:rsidP="00AB0E16">
            <w:pPr>
              <w:widowControl w:val="0"/>
              <w:numPr>
                <w:ilvl w:val="0"/>
                <w:numId w:val="3"/>
              </w:numPr>
              <w:overflowPunct w:val="0"/>
              <w:autoSpaceDE w:val="0"/>
              <w:autoSpaceDN w:val="0"/>
              <w:adjustRightInd w:val="0"/>
              <w:spacing w:line="226" w:lineRule="auto"/>
              <w:jc w:val="both"/>
              <w:rPr>
                <w:rFonts w:ascii="Times New Roman" w:hAnsi="Times New Roman" w:cs="Times New Roman"/>
                <w:sz w:val="24"/>
                <w:szCs w:val="24"/>
              </w:rPr>
            </w:pPr>
            <w:proofErr w:type="gramStart"/>
            <w:r>
              <w:rPr>
                <w:rFonts w:ascii="Times New Roman" w:hAnsi="Times New Roman" w:cs="Times New Roman"/>
                <w:sz w:val="24"/>
                <w:szCs w:val="24"/>
              </w:rPr>
              <w:t>os</w:t>
            </w:r>
            <w:proofErr w:type="gramEnd"/>
            <w:r>
              <w:rPr>
                <w:rFonts w:ascii="Times New Roman" w:hAnsi="Times New Roman" w:cs="Times New Roman"/>
                <w:sz w:val="24"/>
                <w:szCs w:val="24"/>
              </w:rPr>
              <w:t xml:space="preserve"> critérios a serem adotados para regulamentação dos incisos II e III do § 7</w:t>
            </w:r>
            <w:r>
              <w:rPr>
                <w:rFonts w:ascii="Times New Roman" w:hAnsi="Times New Roman" w:cs="Times New Roman"/>
                <w:strike/>
                <w:sz w:val="24"/>
                <w:szCs w:val="24"/>
              </w:rPr>
              <w:t>º</w:t>
            </w:r>
            <w:r>
              <w:rPr>
                <w:rFonts w:ascii="Times New Roman" w:hAnsi="Times New Roman" w:cs="Times New Roman"/>
                <w:sz w:val="24"/>
                <w:szCs w:val="24"/>
              </w:rPr>
              <w:t xml:space="preserve"> do art. 9</w:t>
            </w:r>
            <w:r>
              <w:rPr>
                <w:rFonts w:ascii="Times New Roman" w:hAnsi="Times New Roman" w:cs="Times New Roman"/>
                <w:strike/>
                <w:sz w:val="24"/>
                <w:szCs w:val="24"/>
              </w:rPr>
              <w:t>º</w:t>
            </w:r>
            <w:r>
              <w:rPr>
                <w:rFonts w:ascii="Times New Roman" w:hAnsi="Times New Roman" w:cs="Times New Roman"/>
                <w:sz w:val="24"/>
                <w:szCs w:val="24"/>
              </w:rPr>
              <w:t xml:space="preserve">, inclusive referentes à definição de limites financeiros mínimos para a execução orçamentária da despesa. </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Regime especial de contenção de despesas.</w:t>
            </w:r>
          </w:p>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p w:rsidR="00AB0E16" w:rsidRDefault="00AB0E16" w:rsidP="00AB0E16">
            <w:pPr>
              <w:widowControl w:val="0"/>
              <w:overflowPunct w:val="0"/>
              <w:autoSpaceDE w:val="0"/>
              <w:autoSpaceDN w:val="0"/>
              <w:adjustRightInd w:val="0"/>
              <w:spacing w:line="206" w:lineRule="auto"/>
              <w:jc w:val="both"/>
              <w:rPr>
                <w:rFonts w:ascii="Times New Roman" w:hAnsi="Times New Roman" w:cs="Times New Roman"/>
                <w:sz w:val="24"/>
                <w:szCs w:val="24"/>
              </w:rPr>
            </w:pPr>
            <w:r w:rsidRPr="00AB0E16">
              <w:rPr>
                <w:rFonts w:ascii="Times New Roman" w:hAnsi="Times New Roman" w:cs="Times New Roman"/>
                <w:sz w:val="24"/>
                <w:szCs w:val="24"/>
              </w:rPr>
              <w:t xml:space="preserve">II - as relativas a investimentos em fase final de execução ou que sejam considerados prioritários; e  </w:t>
            </w:r>
          </w:p>
          <w:p w:rsidR="00AB0E16" w:rsidRDefault="00AB0E16" w:rsidP="00AB0E16">
            <w:pPr>
              <w:widowControl w:val="0"/>
              <w:overflowPunct w:val="0"/>
              <w:autoSpaceDE w:val="0"/>
              <w:autoSpaceDN w:val="0"/>
              <w:adjustRightInd w:val="0"/>
              <w:spacing w:line="206" w:lineRule="auto"/>
              <w:jc w:val="both"/>
              <w:rPr>
                <w:rFonts w:ascii="Times New Roman" w:hAnsi="Times New Roman" w:cs="Times New Roman"/>
                <w:sz w:val="24"/>
                <w:szCs w:val="24"/>
              </w:rPr>
            </w:pPr>
            <w:r w:rsidRPr="00AB0E16">
              <w:rPr>
                <w:rFonts w:ascii="Times New Roman" w:hAnsi="Times New Roman" w:cs="Times New Roman"/>
                <w:sz w:val="24"/>
                <w:szCs w:val="24"/>
              </w:rPr>
              <w:t>III - aquelas consideradas essenciais pelos órgãos para a manutenção das suas atividades e prestação de serviços públicos.</w:t>
            </w:r>
          </w:p>
        </w:tc>
      </w:tr>
      <w:tr w:rsidR="00AB0E16" w:rsidTr="00AB0E16">
        <w:tc>
          <w:tcPr>
            <w:tcW w:w="7621" w:type="dxa"/>
          </w:tcPr>
          <w:p w:rsidR="00AB0E16" w:rsidRDefault="00AB0E16" w:rsidP="00AB0E1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w:t>
            </w:r>
            <w:r>
              <w:rPr>
                <w:rFonts w:ascii="Times New Roman" w:hAnsi="Times New Roman" w:cs="Times New Roman"/>
                <w:strike/>
                <w:sz w:val="24"/>
                <w:szCs w:val="24"/>
              </w:rPr>
              <w:t>º</w:t>
            </w:r>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AB0E16" w:rsidRDefault="00AB0E16" w:rsidP="00AB0E16">
            <w:pPr>
              <w:widowControl w:val="0"/>
              <w:autoSpaceDE w:val="0"/>
              <w:autoSpaceDN w:val="0"/>
              <w:adjustRightInd w:val="0"/>
              <w:spacing w:line="82"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V - demonstrativo da estimativa e compensação da renúncia de receita e da margem de expansão das despesas obrigatórias de caráter continuado; e</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VI - avaliação do cumprimento do limite de que trata o art. 3</w:t>
            </w:r>
            <w:r>
              <w:rPr>
                <w:rFonts w:ascii="Times New Roman" w:hAnsi="Times New Roman" w:cs="Times New Roman"/>
                <w:strike/>
                <w:sz w:val="24"/>
                <w:szCs w:val="24"/>
              </w:rPr>
              <w:t>º</w:t>
            </w:r>
            <w:r>
              <w:rPr>
                <w:rFonts w:ascii="Times New Roman" w:hAnsi="Times New Roman" w:cs="Times New Roman"/>
                <w:sz w:val="24"/>
                <w:szCs w:val="24"/>
              </w:rPr>
              <w:t>-A relativa ao ano anterior.</w:t>
            </w:r>
          </w:p>
          <w:p w:rsidR="00AB0E16" w:rsidRDefault="00AB0E16" w:rsidP="00AB0E16">
            <w:pPr>
              <w:widowControl w:val="0"/>
              <w:autoSpaceDE w:val="0"/>
              <w:autoSpaceDN w:val="0"/>
              <w:adjustRightInd w:val="0"/>
              <w:spacing w:line="84" w:lineRule="exact"/>
              <w:rPr>
                <w:rFonts w:ascii="Times New Roman" w:hAnsi="Times New Roman" w:cs="Times New Roman"/>
                <w:sz w:val="24"/>
                <w:szCs w:val="24"/>
              </w:rPr>
            </w:pPr>
          </w:p>
          <w:p w:rsidR="00AB0E16" w:rsidRDefault="00AB0E16" w:rsidP="00AB0E16">
            <w:pPr>
              <w:widowControl w:val="0"/>
              <w:autoSpaceDE w:val="0"/>
              <w:autoSpaceDN w:val="0"/>
              <w:adjustRightInd w:val="0"/>
              <w:spacing w:line="239" w:lineRule="auto"/>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B0E16" w:rsidTr="00AB0E16">
        <w:tc>
          <w:tcPr>
            <w:tcW w:w="7621" w:type="dxa"/>
          </w:tcPr>
          <w:p w:rsidR="00AB0E16" w:rsidRDefault="00353D5C" w:rsidP="00353D5C">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 5</w:t>
            </w:r>
            <w:r>
              <w:rPr>
                <w:rFonts w:ascii="Times New Roman" w:hAnsi="Times New Roman" w:cs="Times New Roman"/>
                <w:strike/>
                <w:sz w:val="24"/>
                <w:szCs w:val="24"/>
              </w:rPr>
              <w:t>º</w:t>
            </w:r>
            <w:r>
              <w:rPr>
                <w:rFonts w:ascii="Times New Roman" w:hAnsi="Times New Roman" w:cs="Times New Roman"/>
                <w:sz w:val="24"/>
                <w:szCs w:val="24"/>
              </w:rPr>
              <w:t xml:space="preserve"> O limite de que trata a alínea “g” do inciso I deste artigo será considerado cumprido se, ao final do exercício, o montante das despesas empenhadas for igual ou inferior ao estabelecido na respectiva Lei de Diretrizes Orçamentárias.” (NR</w:t>
            </w:r>
            <w:proofErr w:type="gramStart"/>
            <w:r>
              <w:rPr>
                <w:rFonts w:ascii="Times New Roman" w:hAnsi="Times New Roman" w:cs="Times New Roman"/>
                <w:sz w:val="24"/>
                <w:szCs w:val="24"/>
              </w:rPr>
              <w:t>)</w:t>
            </w:r>
            <w:proofErr w:type="gramEnd"/>
          </w:p>
        </w:tc>
        <w:tc>
          <w:tcPr>
            <w:tcW w:w="2795" w:type="dxa"/>
          </w:tcPr>
          <w:p w:rsidR="00AB0E16" w:rsidRDefault="00AB0E16"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353D5C" w:rsidTr="00AB0E16">
        <w:tc>
          <w:tcPr>
            <w:tcW w:w="7621" w:type="dxa"/>
          </w:tcPr>
          <w:p w:rsidR="00353D5C" w:rsidRDefault="00353D5C" w:rsidP="00353D5C">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5</w:t>
            </w:r>
            <w:r>
              <w:rPr>
                <w:rFonts w:ascii="Times New Roman" w:hAnsi="Times New Roman" w:cs="Times New Roman"/>
                <w:sz w:val="32"/>
                <w:szCs w:val="32"/>
                <w:u w:val="single"/>
                <w:vertAlign w:val="superscript"/>
              </w:rPr>
              <w: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353D5C" w:rsidRDefault="00353D5C" w:rsidP="00353D5C">
            <w:pPr>
              <w:widowControl w:val="0"/>
              <w:autoSpaceDE w:val="0"/>
              <w:autoSpaceDN w:val="0"/>
              <w:adjustRightInd w:val="0"/>
              <w:spacing w:line="6" w:lineRule="exact"/>
              <w:rPr>
                <w:rFonts w:ascii="Times New Roman" w:hAnsi="Times New Roman" w:cs="Times New Roman"/>
                <w:sz w:val="24"/>
                <w:szCs w:val="24"/>
              </w:rPr>
            </w:pPr>
          </w:p>
          <w:p w:rsidR="00353D5C" w:rsidRDefault="00353D5C" w:rsidP="00353D5C">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353D5C" w:rsidRDefault="00353D5C" w:rsidP="00353D5C">
            <w:pPr>
              <w:widowControl w:val="0"/>
              <w:autoSpaceDE w:val="0"/>
              <w:autoSpaceDN w:val="0"/>
              <w:adjustRightInd w:val="0"/>
              <w:spacing w:line="85" w:lineRule="exact"/>
              <w:rPr>
                <w:rFonts w:ascii="Times New Roman" w:hAnsi="Times New Roman" w:cs="Times New Roman"/>
                <w:sz w:val="24"/>
                <w:szCs w:val="24"/>
              </w:rPr>
            </w:pPr>
          </w:p>
          <w:p w:rsidR="00353D5C" w:rsidRDefault="00353D5C" w:rsidP="00353D5C">
            <w:pPr>
              <w:widowControl w:val="0"/>
              <w:overflowPunct w:val="0"/>
              <w:autoSpaceDE w:val="0"/>
              <w:autoSpaceDN w:val="0"/>
              <w:adjustRightInd w:val="0"/>
              <w:spacing w:line="223"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IV - </w:t>
            </w:r>
            <w:proofErr w:type="gramStart"/>
            <w:r>
              <w:rPr>
                <w:rFonts w:ascii="Times New Roman" w:hAnsi="Times New Roman" w:cs="Times New Roman"/>
                <w:sz w:val="24"/>
                <w:szCs w:val="24"/>
              </w:rPr>
              <w:t>conterá,</w:t>
            </w:r>
            <w:proofErr w:type="gramEnd"/>
            <w:r>
              <w:rPr>
                <w:rFonts w:ascii="Times New Roman" w:hAnsi="Times New Roman" w:cs="Times New Roman"/>
                <w:sz w:val="24"/>
                <w:szCs w:val="24"/>
              </w:rPr>
              <w:t xml:space="preserve"> para fins de cumprimento do §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169 da Constituição, demonstrativo das estimativas do aumento de despesas com pessoal, detalhado por Poder e por órgão de que trata o art. 20, do qual </w:t>
            </w:r>
            <w:r>
              <w:rPr>
                <w:rFonts w:ascii="Times New Roman" w:hAnsi="Times New Roman" w:cs="Times New Roman"/>
                <w:sz w:val="24"/>
                <w:szCs w:val="24"/>
              </w:rPr>
              <w:lastRenderedPageBreak/>
              <w:t xml:space="preserve">constará o fundamento de cada alteração, o quantitativo de cargos e de funções e o impacto orçamentário-financeiro, segregando-se provimento de criação de cargos, além das </w:t>
            </w:r>
            <w:bookmarkStart w:id="23" w:name="page10"/>
            <w:bookmarkEnd w:id="23"/>
            <w:r>
              <w:rPr>
                <w:rFonts w:ascii="Times New Roman" w:hAnsi="Times New Roman" w:cs="Times New Roman"/>
                <w:sz w:val="24"/>
                <w:szCs w:val="24"/>
              </w:rPr>
              <w:t>demais especificações necessárias à verificação do cumprimento desta Lei Complementar, nos termos da respectiva lei de diretrizes orçamentárias.</w:t>
            </w:r>
          </w:p>
          <w:p w:rsidR="00353D5C" w:rsidRDefault="00353D5C" w:rsidP="00353D5C">
            <w:pPr>
              <w:widowControl w:val="0"/>
              <w:autoSpaceDE w:val="0"/>
              <w:autoSpaceDN w:val="0"/>
              <w:adjustRightInd w:val="0"/>
              <w:spacing w:line="86" w:lineRule="exact"/>
              <w:rPr>
                <w:rFonts w:ascii="Times New Roman" w:hAnsi="Times New Roman" w:cs="Times New Roman"/>
                <w:sz w:val="24"/>
                <w:szCs w:val="24"/>
              </w:rPr>
            </w:pPr>
          </w:p>
          <w:p w:rsidR="00353D5C" w:rsidRDefault="00353D5C" w:rsidP="00353D5C">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353D5C" w:rsidRDefault="00353D5C" w:rsidP="00353D5C">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p>
        </w:tc>
        <w:tc>
          <w:tcPr>
            <w:tcW w:w="2795" w:type="dxa"/>
          </w:tcPr>
          <w:p w:rsidR="00353D5C" w:rsidRDefault="00F76792"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Já se aplicaria para a PLOA 2017 ou 2018</w:t>
            </w:r>
          </w:p>
        </w:tc>
      </w:tr>
      <w:tr w:rsidR="00353D5C" w:rsidTr="00AB0E16">
        <w:tc>
          <w:tcPr>
            <w:tcW w:w="7621" w:type="dxa"/>
          </w:tcPr>
          <w:p w:rsidR="00353D5C" w:rsidRDefault="00353D5C" w:rsidP="00353D5C">
            <w:pPr>
              <w:widowControl w:val="0"/>
              <w:overflowPunct w:val="0"/>
              <w:autoSpaceDE w:val="0"/>
              <w:autoSpaceDN w:val="0"/>
              <w:adjustRightInd w:val="0"/>
              <w:spacing w:line="232" w:lineRule="auto"/>
              <w:ind w:firstLine="710"/>
              <w:jc w:val="both"/>
              <w:rPr>
                <w:rFonts w:ascii="Times New Roman" w:hAnsi="Times New Roman" w:cs="Times New Roman"/>
                <w:sz w:val="24"/>
                <w:szCs w:val="24"/>
              </w:rPr>
            </w:pPr>
            <w:r>
              <w:rPr>
                <w:rFonts w:ascii="Times New Roman" w:hAnsi="Times New Roman" w:cs="Times New Roman"/>
                <w:sz w:val="23"/>
                <w:szCs w:val="23"/>
              </w:rPr>
              <w:lastRenderedPageBreak/>
              <w:t>§ 8</w:t>
            </w:r>
            <w:r>
              <w:rPr>
                <w:rFonts w:ascii="Times New Roman" w:hAnsi="Times New Roman" w:cs="Times New Roman"/>
                <w:sz w:val="31"/>
                <w:szCs w:val="31"/>
                <w:u w:val="single"/>
                <w:vertAlign w:val="superscript"/>
              </w:rPr>
              <w:t>o</w:t>
            </w:r>
            <w:r>
              <w:rPr>
                <w:rFonts w:ascii="Times New Roman" w:hAnsi="Times New Roman" w:cs="Times New Roman"/>
                <w:sz w:val="23"/>
                <w:szCs w:val="23"/>
              </w:rPr>
              <w:t xml:space="preserve"> Acompanhará o projeto de lei orçamentária demonstrativo da compatibilidade da estimativa da despesa total com pessoal, por Poder e por órgão de que trata o art. 20, com os limites de que trata esta Lei Complementar, contendo memória de cálculo das alterações previstas a partir da despesa programada para o exercício em curso, nos termos da lei de diretrizes orçamentárias.</w:t>
            </w:r>
            <w:proofErr w:type="gramStart"/>
            <w:r>
              <w:rPr>
                <w:rFonts w:ascii="Times New Roman" w:hAnsi="Times New Roman" w:cs="Times New Roman"/>
                <w:sz w:val="23"/>
                <w:szCs w:val="23"/>
              </w:rPr>
              <w:t>”</w:t>
            </w:r>
            <w:proofErr w:type="gramEnd"/>
          </w:p>
          <w:p w:rsidR="00353D5C" w:rsidRDefault="00353D5C" w:rsidP="00353D5C">
            <w:pPr>
              <w:widowControl w:val="0"/>
              <w:autoSpaceDE w:val="0"/>
              <w:autoSpaceDN w:val="0"/>
              <w:adjustRightInd w:val="0"/>
              <w:spacing w:line="9" w:lineRule="exact"/>
              <w:rPr>
                <w:rFonts w:ascii="Times New Roman" w:hAnsi="Times New Roman" w:cs="Times New Roman"/>
                <w:sz w:val="24"/>
                <w:szCs w:val="24"/>
              </w:rPr>
            </w:pPr>
          </w:p>
          <w:p w:rsidR="00353D5C" w:rsidRDefault="00353D5C" w:rsidP="00353D5C">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(NR)</w:t>
            </w:r>
          </w:p>
        </w:tc>
        <w:tc>
          <w:tcPr>
            <w:tcW w:w="2795" w:type="dxa"/>
          </w:tcPr>
          <w:p w:rsidR="00353D5C" w:rsidRDefault="00BF0770"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Já se aplicaria para a PLOA 2017 ou 2018</w:t>
            </w:r>
          </w:p>
        </w:tc>
      </w:tr>
      <w:tr w:rsidR="00BF0770" w:rsidTr="00AB0E16">
        <w:tc>
          <w:tcPr>
            <w:tcW w:w="7621" w:type="dxa"/>
          </w:tcPr>
          <w:p w:rsidR="00BF0770" w:rsidRDefault="00BF0770" w:rsidP="00BF0770">
            <w:pPr>
              <w:widowControl w:val="0"/>
              <w:overflowPunct w:val="0"/>
              <w:autoSpaceDE w:val="0"/>
              <w:autoSpaceDN w:val="0"/>
              <w:adjustRightInd w:val="0"/>
              <w:spacing w:line="206" w:lineRule="auto"/>
              <w:ind w:firstLine="710"/>
              <w:jc w:val="both"/>
              <w:rPr>
                <w:rFonts w:ascii="Times New Roman" w:hAnsi="Times New Roman" w:cs="Times New Roman"/>
                <w:sz w:val="24"/>
                <w:szCs w:val="24"/>
              </w:rPr>
            </w:pPr>
            <w:r>
              <w:rPr>
                <w:rFonts w:ascii="Times New Roman" w:hAnsi="Times New Roman" w:cs="Times New Roman"/>
                <w:sz w:val="24"/>
                <w:szCs w:val="24"/>
              </w:rPr>
              <w:t>“Art. 6</w:t>
            </w:r>
            <w:r>
              <w:rPr>
                <w:rFonts w:ascii="Times New Roman" w:hAnsi="Times New Roman" w:cs="Times New Roman"/>
                <w:sz w:val="32"/>
                <w:szCs w:val="32"/>
                <w:u w:val="single"/>
                <w:vertAlign w:val="superscript"/>
              </w:rPr>
              <w:t>o</w:t>
            </w:r>
            <w:r>
              <w:rPr>
                <w:rFonts w:ascii="Times New Roman" w:hAnsi="Times New Roman" w:cs="Times New Roman"/>
                <w:sz w:val="24"/>
                <w:szCs w:val="24"/>
              </w:rPr>
              <w:t>-A. No orçamento de cada um dos Poderes e dos órgãos a que se refere o art. 20, é obrigatória a inclusão de dotação suficiente ao pagamento:</w:t>
            </w:r>
          </w:p>
          <w:p w:rsidR="00BF0770" w:rsidRDefault="00BF0770" w:rsidP="00BF0770">
            <w:pPr>
              <w:widowControl w:val="0"/>
              <w:autoSpaceDE w:val="0"/>
              <w:autoSpaceDN w:val="0"/>
              <w:adjustRightInd w:val="0"/>
              <w:spacing w:line="141" w:lineRule="exact"/>
              <w:rPr>
                <w:rFonts w:ascii="Times New Roman" w:hAnsi="Times New Roman" w:cs="Times New Roman"/>
                <w:sz w:val="24"/>
                <w:szCs w:val="24"/>
              </w:rPr>
            </w:pPr>
          </w:p>
          <w:p w:rsidR="00BF0770" w:rsidRDefault="00BF0770" w:rsidP="00BF0770">
            <w:pPr>
              <w:widowControl w:val="0"/>
              <w:overflowPunct w:val="0"/>
              <w:autoSpaceDE w:val="0"/>
              <w:autoSpaceDN w:val="0"/>
              <w:adjustRightInd w:val="0"/>
              <w:spacing w:line="226" w:lineRule="auto"/>
              <w:ind w:firstLine="710"/>
              <w:jc w:val="both"/>
              <w:rPr>
                <w:rFonts w:ascii="Times New Roman" w:hAnsi="Times New Roman" w:cs="Times New Roman"/>
                <w:sz w:val="24"/>
                <w:szCs w:val="24"/>
              </w:rPr>
            </w:pPr>
            <w:r>
              <w:rPr>
                <w:rFonts w:ascii="Times New Roman" w:hAnsi="Times New Roman" w:cs="Times New Roman"/>
                <w:sz w:val="24"/>
                <w:szCs w:val="24"/>
              </w:rPr>
              <w:t>I - de débitos oriundos de sentenças transitadas em julgado constantes de requisições de pequeno valor ou de precatórios expedidos em processos judiciais que tenham por objeto ação ou omissão estatal que lhes tenha sido atribuída;</w:t>
            </w:r>
          </w:p>
          <w:p w:rsidR="00BF0770" w:rsidRDefault="00BF0770" w:rsidP="00BF0770">
            <w:pPr>
              <w:widowControl w:val="0"/>
              <w:autoSpaceDE w:val="0"/>
              <w:autoSpaceDN w:val="0"/>
              <w:adjustRightInd w:val="0"/>
              <w:spacing w:line="86" w:lineRule="exact"/>
              <w:rPr>
                <w:rFonts w:ascii="Times New Roman" w:hAnsi="Times New Roman" w:cs="Times New Roman"/>
                <w:sz w:val="24"/>
                <w:szCs w:val="24"/>
              </w:rPr>
            </w:pPr>
          </w:p>
          <w:p w:rsidR="00BF0770" w:rsidRDefault="00BF0770" w:rsidP="00BF0770">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II - da contribuição de que trata o art. 239 da Constituição; e</w:t>
            </w:r>
          </w:p>
          <w:p w:rsidR="00BF0770" w:rsidRDefault="00BF0770" w:rsidP="00BF0770">
            <w:pPr>
              <w:widowControl w:val="0"/>
              <w:autoSpaceDE w:val="0"/>
              <w:autoSpaceDN w:val="0"/>
              <w:adjustRightInd w:val="0"/>
              <w:spacing w:line="140" w:lineRule="exact"/>
              <w:rPr>
                <w:rFonts w:ascii="Times New Roman" w:hAnsi="Times New Roman" w:cs="Times New Roman"/>
                <w:sz w:val="24"/>
                <w:szCs w:val="24"/>
              </w:rPr>
            </w:pPr>
          </w:p>
          <w:p w:rsidR="00BF0770" w:rsidRDefault="00BF0770" w:rsidP="00A4138F">
            <w:pPr>
              <w:widowControl w:val="0"/>
              <w:overflowPunct w:val="0"/>
              <w:autoSpaceDE w:val="0"/>
              <w:autoSpaceDN w:val="0"/>
              <w:adjustRightInd w:val="0"/>
              <w:spacing w:line="225" w:lineRule="auto"/>
              <w:ind w:firstLine="710"/>
              <w:jc w:val="both"/>
              <w:rPr>
                <w:rFonts w:ascii="Times New Roman" w:hAnsi="Times New Roman" w:cs="Times New Roman"/>
                <w:sz w:val="23"/>
                <w:szCs w:val="23"/>
              </w:rPr>
            </w:pPr>
            <w:r w:rsidRPr="00BF0770">
              <w:rPr>
                <w:rFonts w:ascii="Times New Roman" w:hAnsi="Times New Roman" w:cs="Times New Roman"/>
                <w:b/>
                <w:sz w:val="24"/>
                <w:szCs w:val="24"/>
              </w:rPr>
              <w:t xml:space="preserve">III - das despesas relativas a proventos de aposentadorias, reformas, pensões e contribuições, inclusive recursos necessários à cobertura de insuficiências financeiras e aportes atuariais, que sejam relativos aos segurados do respectivo </w:t>
            </w:r>
            <w:proofErr w:type="gramStart"/>
            <w:r w:rsidRPr="00BF0770">
              <w:rPr>
                <w:rFonts w:ascii="Times New Roman" w:hAnsi="Times New Roman" w:cs="Times New Roman"/>
                <w:b/>
                <w:sz w:val="24"/>
                <w:szCs w:val="24"/>
              </w:rPr>
              <w:t>Poder</w:t>
            </w:r>
            <w:proofErr w:type="gramEnd"/>
            <w:r w:rsidRPr="00BF0770">
              <w:rPr>
                <w:rFonts w:ascii="Times New Roman" w:hAnsi="Times New Roman" w:cs="Times New Roman"/>
                <w:b/>
                <w:sz w:val="24"/>
                <w:szCs w:val="24"/>
              </w:rPr>
              <w:t xml:space="preserve"> ou órgão autônomo.</w:t>
            </w:r>
          </w:p>
        </w:tc>
        <w:tc>
          <w:tcPr>
            <w:tcW w:w="2795" w:type="dxa"/>
          </w:tcPr>
          <w:p w:rsidR="00BF0770" w:rsidRDefault="00BF0770"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Não gera impacto para MG, mas atende ao anseio de outros estados nos quais o Executivo é responsável pela complementação. </w:t>
            </w:r>
          </w:p>
        </w:tc>
      </w:tr>
      <w:tr w:rsidR="00A4138F" w:rsidTr="00AB0E16">
        <w:tc>
          <w:tcPr>
            <w:tcW w:w="7621" w:type="dxa"/>
          </w:tcPr>
          <w:p w:rsidR="00A4138F" w:rsidRDefault="00A4138F" w:rsidP="00A4138F">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Parágrafo único. Caso não sejam previstas, nas propostas orçamentárias de cada Poder ou órgão, as dotações necessárias a suportar todas as despesas de que trata este artigo, ou não seja efetuado o seu pagamento, fica o Poder Executivo autorizado a efetuar o pagamento, sendo deduzido o valor pago da parcela duodecimal subsequente.” (NR</w:t>
            </w:r>
            <w:proofErr w:type="gramStart"/>
            <w:r>
              <w:rPr>
                <w:rFonts w:ascii="Times New Roman" w:hAnsi="Times New Roman" w:cs="Times New Roman"/>
                <w:sz w:val="24"/>
                <w:szCs w:val="24"/>
              </w:rPr>
              <w:t>)</w:t>
            </w:r>
            <w:proofErr w:type="gramEnd"/>
          </w:p>
        </w:tc>
        <w:tc>
          <w:tcPr>
            <w:tcW w:w="2795" w:type="dxa"/>
          </w:tcPr>
          <w:p w:rsidR="00A4138F" w:rsidRDefault="00A4138F"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4138F" w:rsidTr="00AB0E16">
        <w:tc>
          <w:tcPr>
            <w:tcW w:w="7621" w:type="dxa"/>
          </w:tcPr>
          <w:p w:rsidR="00A4138F" w:rsidRDefault="00A4138F" w:rsidP="00A4138F">
            <w:pPr>
              <w:widowControl w:val="0"/>
              <w:overflowPunct w:val="0"/>
              <w:autoSpaceDE w:val="0"/>
              <w:autoSpaceDN w:val="0"/>
              <w:adjustRightInd w:val="0"/>
              <w:spacing w:line="223" w:lineRule="auto"/>
              <w:ind w:firstLine="710"/>
              <w:jc w:val="both"/>
              <w:rPr>
                <w:rFonts w:ascii="Times New Roman" w:hAnsi="Times New Roman" w:cs="Times New Roman"/>
                <w:sz w:val="24"/>
                <w:szCs w:val="24"/>
              </w:rPr>
            </w:pPr>
            <w:proofErr w:type="gramStart"/>
            <w:r>
              <w:rPr>
                <w:rFonts w:ascii="Times New Roman" w:hAnsi="Times New Roman" w:cs="Times New Roman"/>
                <w:sz w:val="24"/>
                <w:szCs w:val="24"/>
              </w:rPr>
              <w:t>“Art. 6</w:t>
            </w:r>
            <w:r>
              <w:rPr>
                <w:rFonts w:ascii="Times New Roman" w:hAnsi="Times New Roman" w:cs="Times New Roman"/>
                <w:sz w:val="32"/>
                <w:szCs w:val="32"/>
                <w:u w:val="single"/>
                <w:vertAlign w:val="superscript"/>
              </w:rPr>
              <w:t>o</w:t>
            </w:r>
            <w:r>
              <w:rPr>
                <w:rFonts w:ascii="Times New Roman" w:hAnsi="Times New Roman" w:cs="Times New Roman"/>
                <w:sz w:val="24"/>
                <w:szCs w:val="24"/>
              </w:rPr>
              <w:t>-B.</w:t>
            </w:r>
            <w:proofErr w:type="gramEnd"/>
            <w:r>
              <w:rPr>
                <w:rFonts w:ascii="Times New Roman" w:hAnsi="Times New Roman" w:cs="Times New Roman"/>
                <w:sz w:val="24"/>
                <w:szCs w:val="24"/>
              </w:rPr>
              <w:t xml:space="preserve"> O saldo financeiro decorrente dos duodécimos repassados aos Poderes Legislativo e Judiciário, ao Tribunal de Contas, ao Ministério Público e à Defensoria Pública, apurado ao final do exercício, deve ser devolvido ao caixa único do Tesouro do ente federativo, ou seu valor será deduzido das primeiras parcelas duodecimais do exercício seguinte.</w:t>
            </w:r>
          </w:p>
        </w:tc>
        <w:tc>
          <w:tcPr>
            <w:tcW w:w="2795" w:type="dxa"/>
          </w:tcPr>
          <w:p w:rsidR="00A4138F" w:rsidRDefault="00A4138F"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O saldo financeiro dos outros poderes retorna para o tesouro ao final do exercício</w:t>
            </w:r>
          </w:p>
        </w:tc>
      </w:tr>
      <w:tr w:rsidR="00A4138F" w:rsidTr="00AB0E16">
        <w:tc>
          <w:tcPr>
            <w:tcW w:w="7621" w:type="dxa"/>
          </w:tcPr>
          <w:p w:rsidR="00A4138F" w:rsidRDefault="00A4138F" w:rsidP="00A4138F">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Parágrafo único. </w:t>
            </w:r>
            <w:proofErr w:type="gramStart"/>
            <w:r>
              <w:rPr>
                <w:rFonts w:ascii="Times New Roman" w:hAnsi="Times New Roman" w:cs="Times New Roman"/>
                <w:sz w:val="24"/>
                <w:szCs w:val="24"/>
              </w:rPr>
              <w:t>É vedada a transferência de recursos financeiros oriundos de repasses duodecimais a fundos.”</w:t>
            </w:r>
            <w:proofErr w:type="gramEnd"/>
            <w:r>
              <w:rPr>
                <w:rFonts w:ascii="Times New Roman" w:hAnsi="Times New Roman" w:cs="Times New Roman"/>
                <w:sz w:val="24"/>
                <w:szCs w:val="24"/>
              </w:rPr>
              <w:t xml:space="preserve"> (NR)</w:t>
            </w:r>
          </w:p>
        </w:tc>
        <w:tc>
          <w:tcPr>
            <w:tcW w:w="2795" w:type="dxa"/>
          </w:tcPr>
          <w:p w:rsidR="00A4138F" w:rsidRDefault="00A4138F"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A4138F" w:rsidTr="00AB0E16">
        <w:tc>
          <w:tcPr>
            <w:tcW w:w="7621" w:type="dxa"/>
          </w:tcPr>
          <w:p w:rsidR="00A4138F" w:rsidRDefault="00A4138F" w:rsidP="00A4138F">
            <w:pPr>
              <w:widowControl w:val="0"/>
              <w:overflowPunct w:val="0"/>
              <w:autoSpaceDE w:val="0"/>
              <w:autoSpaceDN w:val="0"/>
              <w:adjustRightInd w:val="0"/>
              <w:spacing w:line="229" w:lineRule="auto"/>
              <w:ind w:firstLine="710"/>
              <w:jc w:val="both"/>
              <w:rPr>
                <w:rFonts w:ascii="Times New Roman" w:hAnsi="Times New Roman" w:cs="Times New Roman"/>
                <w:sz w:val="24"/>
                <w:szCs w:val="24"/>
              </w:rPr>
            </w:pPr>
            <w:r>
              <w:rPr>
                <w:rFonts w:ascii="Times New Roman" w:hAnsi="Times New Roman" w:cs="Times New Roman"/>
                <w:sz w:val="24"/>
                <w:szCs w:val="24"/>
              </w:rPr>
              <w:t>“Art. 9</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Se verificado, ao final de um </w:t>
            </w:r>
            <w:r w:rsidRPr="00E155FE">
              <w:rPr>
                <w:rFonts w:ascii="Times New Roman" w:hAnsi="Times New Roman" w:cs="Times New Roman"/>
                <w:b/>
                <w:sz w:val="24"/>
                <w:szCs w:val="24"/>
              </w:rPr>
              <w:t>trimestre</w:t>
            </w:r>
            <w:r>
              <w:rPr>
                <w:rFonts w:ascii="Times New Roman" w:hAnsi="Times New Roman" w:cs="Times New Roman"/>
                <w:sz w:val="24"/>
                <w:szCs w:val="24"/>
              </w:rPr>
              <w:t>, que a realização da receita poderá não comportar o cumprimento das metas de resultado primário ou nominal estabelecidas no Anexo de Metas Fiscais, os titulares dos Poderes e dos órgãos de que trata a alínea “a” do inciso I do § 3</w:t>
            </w:r>
            <w:r>
              <w:rPr>
                <w:rFonts w:ascii="Times New Roman" w:hAnsi="Times New Roman" w:cs="Times New Roman"/>
                <w:strike/>
                <w:sz w:val="24"/>
                <w:szCs w:val="24"/>
              </w:rPr>
              <w:t>º</w:t>
            </w:r>
            <w:r>
              <w:rPr>
                <w:rFonts w:ascii="Times New Roman" w:hAnsi="Times New Roman" w:cs="Times New Roman"/>
                <w:sz w:val="24"/>
                <w:szCs w:val="24"/>
              </w:rPr>
              <w:t xml:space="preserve"> do art. 1</w:t>
            </w:r>
            <w:r>
              <w:rPr>
                <w:rFonts w:ascii="Times New Roman" w:hAnsi="Times New Roman" w:cs="Times New Roman"/>
                <w:strike/>
                <w:sz w:val="24"/>
                <w:szCs w:val="24"/>
              </w:rPr>
              <w:t>º</w:t>
            </w:r>
            <w:r>
              <w:rPr>
                <w:rFonts w:ascii="Times New Roman" w:hAnsi="Times New Roman" w:cs="Times New Roman"/>
                <w:sz w:val="24"/>
                <w:szCs w:val="24"/>
              </w:rPr>
              <w:t xml:space="preserve"> promoverão, por ato próprio e nos montantes necessários, nos trinta dias subsequentes, limitação de empenho e movimentação financeira, segundo os critérios fixados pela lei de diretrizes orçamentárias.</w:t>
            </w:r>
          </w:p>
          <w:p w:rsidR="00A4138F" w:rsidRDefault="00A4138F" w:rsidP="00A4138F">
            <w:pPr>
              <w:widowControl w:val="0"/>
              <w:autoSpaceDE w:val="0"/>
              <w:autoSpaceDN w:val="0"/>
              <w:adjustRightInd w:val="0"/>
              <w:spacing w:line="91" w:lineRule="exact"/>
              <w:rPr>
                <w:rFonts w:ascii="Times New Roman" w:hAnsi="Times New Roman" w:cs="Times New Roman"/>
                <w:sz w:val="24"/>
                <w:szCs w:val="24"/>
              </w:rPr>
            </w:pPr>
          </w:p>
          <w:p w:rsidR="00A4138F" w:rsidRDefault="00A4138F" w:rsidP="00A4138F">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tc>
        <w:tc>
          <w:tcPr>
            <w:tcW w:w="2795" w:type="dxa"/>
          </w:tcPr>
          <w:p w:rsidR="00A4138F"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Emenda no RREO para que passe também a ser trimestral para ficar compatível.</w:t>
            </w:r>
          </w:p>
        </w:tc>
      </w:tr>
      <w:tr w:rsidR="00E155FE" w:rsidTr="00AB0E16">
        <w:tc>
          <w:tcPr>
            <w:tcW w:w="7621" w:type="dxa"/>
          </w:tcPr>
          <w:p w:rsidR="00E155FE" w:rsidRDefault="00E155FE" w:rsidP="00E155FE">
            <w:pPr>
              <w:widowControl w:val="0"/>
              <w:overflowPunct w:val="0"/>
              <w:autoSpaceDE w:val="0"/>
              <w:autoSpaceDN w:val="0"/>
              <w:adjustRightInd w:val="0"/>
              <w:spacing w:line="216" w:lineRule="auto"/>
              <w:ind w:firstLine="710"/>
              <w:jc w:val="both"/>
              <w:rPr>
                <w:rFonts w:ascii="Times New Roman" w:hAnsi="Times New Roman" w:cs="Times New Roman"/>
                <w:sz w:val="24"/>
                <w:szCs w:val="24"/>
              </w:rPr>
            </w:pPr>
            <w:r>
              <w:rPr>
                <w:rFonts w:ascii="Times New Roman" w:hAnsi="Times New Roman" w:cs="Times New Roman"/>
                <w:sz w:val="24"/>
                <w:szCs w:val="24"/>
              </w:rPr>
              <w:t>§ 6</w:t>
            </w:r>
            <w:r>
              <w:rPr>
                <w:rFonts w:ascii="Times New Roman" w:hAnsi="Times New Roman" w:cs="Times New Roman"/>
                <w:strike/>
                <w:sz w:val="24"/>
                <w:szCs w:val="24"/>
              </w:rPr>
              <w:t>º</w:t>
            </w:r>
            <w:r>
              <w:rPr>
                <w:rFonts w:ascii="Times New Roman" w:hAnsi="Times New Roman" w:cs="Times New Roman"/>
                <w:sz w:val="24"/>
                <w:szCs w:val="24"/>
              </w:rPr>
              <w:t xml:space="preserve"> Poderá ser decretado pelos Poderes e pelos órgãos de que trata </w:t>
            </w:r>
            <w:proofErr w:type="gramStart"/>
            <w:r>
              <w:rPr>
                <w:rFonts w:ascii="Times New Roman" w:hAnsi="Times New Roman" w:cs="Times New Roman"/>
                <w:sz w:val="24"/>
                <w:szCs w:val="24"/>
              </w:rPr>
              <w:t>a alínea “a”, inciso I, § 3</w:t>
            </w:r>
            <w:r>
              <w:rPr>
                <w:rFonts w:ascii="Times New Roman" w:hAnsi="Times New Roman" w:cs="Times New Roman"/>
                <w:strike/>
                <w:sz w:val="24"/>
                <w:szCs w:val="24"/>
              </w:rPr>
              <w:t>º</w:t>
            </w:r>
            <w:r>
              <w:rPr>
                <w:rFonts w:ascii="Times New Roman" w:hAnsi="Times New Roman" w:cs="Times New Roman"/>
                <w:sz w:val="24"/>
                <w:szCs w:val="24"/>
              </w:rPr>
              <w:t xml:space="preserve"> do art. 1</w:t>
            </w:r>
            <w:r>
              <w:rPr>
                <w:rFonts w:ascii="Times New Roman" w:hAnsi="Times New Roman" w:cs="Times New Roman"/>
                <w:strike/>
                <w:sz w:val="24"/>
                <w:szCs w:val="24"/>
              </w:rPr>
              <w:t>º</w:t>
            </w:r>
            <w:r>
              <w:rPr>
                <w:rFonts w:ascii="Times New Roman" w:hAnsi="Times New Roman" w:cs="Times New Roman"/>
                <w:sz w:val="24"/>
                <w:szCs w:val="24"/>
              </w:rPr>
              <w:t xml:space="preserve"> a adoção</w:t>
            </w:r>
            <w:proofErr w:type="gramEnd"/>
            <w:r>
              <w:rPr>
                <w:rFonts w:ascii="Times New Roman" w:hAnsi="Times New Roman" w:cs="Times New Roman"/>
                <w:sz w:val="24"/>
                <w:szCs w:val="24"/>
              </w:rPr>
              <w:t xml:space="preserve"> de </w:t>
            </w:r>
            <w:r w:rsidRPr="00E155FE">
              <w:rPr>
                <w:rFonts w:ascii="Times New Roman" w:hAnsi="Times New Roman" w:cs="Times New Roman"/>
                <w:b/>
                <w:sz w:val="24"/>
                <w:szCs w:val="24"/>
              </w:rPr>
              <w:t xml:space="preserve">Regime Especial de </w:t>
            </w:r>
            <w:r w:rsidRPr="00E155FE">
              <w:rPr>
                <w:rFonts w:ascii="Times New Roman" w:hAnsi="Times New Roman" w:cs="Times New Roman"/>
                <w:b/>
                <w:sz w:val="24"/>
                <w:szCs w:val="24"/>
              </w:rPr>
              <w:lastRenderedPageBreak/>
              <w:t>Contingenciamento</w:t>
            </w:r>
            <w:r>
              <w:rPr>
                <w:rFonts w:ascii="Times New Roman" w:hAnsi="Times New Roman" w:cs="Times New Roman"/>
                <w:sz w:val="24"/>
                <w:szCs w:val="24"/>
              </w:rPr>
              <w:t xml:space="preserve"> no caso de crescimento real</w:t>
            </w:r>
            <w:bookmarkStart w:id="24" w:name="page11"/>
            <w:bookmarkEnd w:id="24"/>
            <w:r>
              <w:rPr>
                <w:rFonts w:ascii="Times New Roman" w:hAnsi="Times New Roman" w:cs="Times New Roman"/>
                <w:sz w:val="24"/>
                <w:szCs w:val="24"/>
              </w:rPr>
              <w:t xml:space="preserve"> baixo ou negativo do Produto Interno Bruto - PIB nacional, regional ou estadual por período igual ou superior a quatro trimestres, nos termos dos §§ 1</w:t>
            </w:r>
            <w:r>
              <w:rPr>
                <w:rFonts w:ascii="Times New Roman" w:hAnsi="Times New Roman" w:cs="Times New Roman"/>
                <w:strike/>
                <w:sz w:val="24"/>
                <w:szCs w:val="24"/>
              </w:rPr>
              <w:t>º</w:t>
            </w:r>
            <w:r>
              <w:rPr>
                <w:rFonts w:ascii="Times New Roman" w:hAnsi="Times New Roman" w:cs="Times New Roman"/>
                <w:sz w:val="24"/>
                <w:szCs w:val="24"/>
              </w:rPr>
              <w:t xml:space="preserve"> e 2</w:t>
            </w:r>
            <w:r>
              <w:rPr>
                <w:rFonts w:ascii="Times New Roman" w:hAnsi="Times New Roman" w:cs="Times New Roman"/>
                <w:strike/>
                <w:sz w:val="24"/>
                <w:szCs w:val="24"/>
              </w:rPr>
              <w:t>º</w:t>
            </w:r>
            <w:r>
              <w:rPr>
                <w:rFonts w:ascii="Times New Roman" w:hAnsi="Times New Roman" w:cs="Times New Roman"/>
                <w:sz w:val="24"/>
                <w:szCs w:val="24"/>
              </w:rPr>
              <w:t xml:space="preserve"> do art. 66.</w:t>
            </w:r>
          </w:p>
          <w:p w:rsidR="00E155FE" w:rsidRDefault="00E155FE" w:rsidP="00A4138F">
            <w:pPr>
              <w:widowControl w:val="0"/>
              <w:overflowPunct w:val="0"/>
              <w:autoSpaceDE w:val="0"/>
              <w:autoSpaceDN w:val="0"/>
              <w:adjustRightInd w:val="0"/>
              <w:spacing w:line="229" w:lineRule="auto"/>
              <w:ind w:firstLine="710"/>
              <w:jc w:val="both"/>
              <w:rPr>
                <w:rFonts w:ascii="Times New Roman" w:hAnsi="Times New Roman" w:cs="Times New Roman"/>
                <w:sz w:val="24"/>
                <w:szCs w:val="24"/>
              </w:rPr>
            </w:pP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Inovação da lei. A decretação do Regime </w:t>
            </w:r>
            <w:r>
              <w:rPr>
                <w:rFonts w:ascii="Times New Roman" w:hAnsi="Times New Roman" w:cs="Times New Roman"/>
                <w:sz w:val="24"/>
                <w:szCs w:val="24"/>
              </w:rPr>
              <w:lastRenderedPageBreak/>
              <w:t>Especial exige o cumprimento de dispositivos previstos no art. 24-A</w:t>
            </w:r>
          </w:p>
        </w:tc>
      </w:tr>
      <w:tr w:rsidR="00E155FE" w:rsidTr="00AB0E16">
        <w:tc>
          <w:tcPr>
            <w:tcW w:w="7621" w:type="dxa"/>
          </w:tcPr>
          <w:p w:rsidR="00E155FE" w:rsidRDefault="00E155FE" w:rsidP="00E155FE">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lastRenderedPageBreak/>
              <w:t>§ 7</w:t>
            </w:r>
            <w:r>
              <w:rPr>
                <w:rFonts w:ascii="Times New Roman" w:hAnsi="Times New Roman" w:cs="Times New Roman"/>
                <w:strike/>
                <w:sz w:val="24"/>
                <w:szCs w:val="24"/>
              </w:rPr>
              <w:t>º</w:t>
            </w:r>
            <w:r>
              <w:rPr>
                <w:rFonts w:ascii="Times New Roman" w:hAnsi="Times New Roman" w:cs="Times New Roman"/>
                <w:sz w:val="24"/>
                <w:szCs w:val="24"/>
              </w:rPr>
              <w:t xml:space="preserve"> Durante o Regime Especial de Contenção de Despesas, serão contingenciadas todas as despesas, exceto:</w:t>
            </w:r>
          </w:p>
          <w:p w:rsidR="00E155FE" w:rsidRDefault="00E155FE" w:rsidP="00E155FE">
            <w:pPr>
              <w:widowControl w:val="0"/>
              <w:autoSpaceDE w:val="0"/>
              <w:autoSpaceDN w:val="0"/>
              <w:adjustRightInd w:val="0"/>
              <w:spacing w:line="86" w:lineRule="exact"/>
              <w:rPr>
                <w:rFonts w:ascii="Times New Roman" w:hAnsi="Times New Roman" w:cs="Times New Roman"/>
                <w:sz w:val="24"/>
                <w:szCs w:val="24"/>
              </w:rPr>
            </w:pPr>
          </w:p>
          <w:p w:rsidR="00E155FE" w:rsidRDefault="00E155FE" w:rsidP="00E155FE">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I - as previstas no § 2</w:t>
            </w:r>
            <w:r>
              <w:rPr>
                <w:rFonts w:ascii="Times New Roman" w:hAnsi="Times New Roman" w:cs="Times New Roman"/>
                <w:strike/>
                <w:sz w:val="24"/>
                <w:szCs w:val="24"/>
              </w:rPr>
              <w:t>º</w:t>
            </w:r>
            <w:r>
              <w:rPr>
                <w:rFonts w:ascii="Times New Roman" w:hAnsi="Times New Roman" w:cs="Times New Roman"/>
                <w:sz w:val="24"/>
                <w:szCs w:val="24"/>
              </w:rPr>
              <w:t xml:space="preserve"> deste artigo;</w:t>
            </w:r>
          </w:p>
          <w:p w:rsidR="00E155FE" w:rsidRDefault="00E155FE" w:rsidP="00E155FE">
            <w:pPr>
              <w:widowControl w:val="0"/>
              <w:autoSpaceDE w:val="0"/>
              <w:autoSpaceDN w:val="0"/>
              <w:adjustRightInd w:val="0"/>
              <w:spacing w:line="140" w:lineRule="exact"/>
              <w:rPr>
                <w:rFonts w:ascii="Times New Roman" w:hAnsi="Times New Roman" w:cs="Times New Roman"/>
                <w:sz w:val="24"/>
                <w:szCs w:val="24"/>
              </w:rPr>
            </w:pPr>
          </w:p>
          <w:p w:rsidR="00E155FE" w:rsidRDefault="00E155FE" w:rsidP="00E155FE">
            <w:pPr>
              <w:widowControl w:val="0"/>
              <w:overflowPunct w:val="0"/>
              <w:autoSpaceDE w:val="0"/>
              <w:autoSpaceDN w:val="0"/>
              <w:adjustRightInd w:val="0"/>
              <w:spacing w:line="216" w:lineRule="auto"/>
              <w:ind w:firstLine="710"/>
              <w:jc w:val="both"/>
              <w:rPr>
                <w:rFonts w:ascii="Times New Roman" w:hAnsi="Times New Roman" w:cs="Times New Roman"/>
                <w:sz w:val="24"/>
                <w:szCs w:val="24"/>
              </w:rPr>
            </w:pPr>
            <w:r>
              <w:rPr>
                <w:rFonts w:ascii="Times New Roman" w:hAnsi="Times New Roman" w:cs="Times New Roman"/>
                <w:sz w:val="24"/>
                <w:szCs w:val="24"/>
              </w:rPr>
              <w:t>II - as relativas a investimentos em fase final de execução ou que sejam considerados prioritários; e</w:t>
            </w:r>
          </w:p>
          <w:p w:rsidR="00E155FE" w:rsidRDefault="00E155FE" w:rsidP="00E155FE">
            <w:pPr>
              <w:widowControl w:val="0"/>
              <w:autoSpaceDE w:val="0"/>
              <w:autoSpaceDN w:val="0"/>
              <w:adjustRightInd w:val="0"/>
              <w:spacing w:line="142" w:lineRule="exact"/>
              <w:rPr>
                <w:rFonts w:ascii="Times New Roman" w:hAnsi="Times New Roman" w:cs="Times New Roman"/>
                <w:sz w:val="24"/>
                <w:szCs w:val="24"/>
              </w:rPr>
            </w:pPr>
          </w:p>
          <w:p w:rsidR="00E155FE" w:rsidRDefault="00E155FE" w:rsidP="00E155FE">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III - aquelas consideradas essenciais pelos órgãos para a manutenção das suas atividades e prestação de serviços públicos.</w:t>
            </w: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Supera o que está na LDO enquanto regra de limitação de empenho. </w:t>
            </w:r>
          </w:p>
        </w:tc>
      </w:tr>
      <w:tr w:rsidR="00E155FE" w:rsidTr="00AB0E16">
        <w:tc>
          <w:tcPr>
            <w:tcW w:w="7621" w:type="dxa"/>
          </w:tcPr>
          <w:p w:rsidR="00E155FE" w:rsidRDefault="00E155FE" w:rsidP="00E155FE">
            <w:pPr>
              <w:widowControl w:val="0"/>
              <w:overflowPunct w:val="0"/>
              <w:autoSpaceDE w:val="0"/>
              <w:autoSpaceDN w:val="0"/>
              <w:adjustRightInd w:val="0"/>
              <w:spacing w:line="234" w:lineRule="auto"/>
              <w:ind w:firstLine="710"/>
              <w:jc w:val="both"/>
              <w:rPr>
                <w:rFonts w:ascii="Times New Roman" w:hAnsi="Times New Roman" w:cs="Times New Roman"/>
                <w:sz w:val="24"/>
                <w:szCs w:val="24"/>
              </w:rPr>
            </w:pPr>
            <w:r>
              <w:rPr>
                <w:rFonts w:ascii="Times New Roman" w:hAnsi="Times New Roman" w:cs="Times New Roman"/>
                <w:sz w:val="24"/>
                <w:szCs w:val="24"/>
              </w:rPr>
              <w:t>§ 8</w:t>
            </w:r>
            <w:r>
              <w:rPr>
                <w:rFonts w:ascii="Times New Roman" w:hAnsi="Times New Roman" w:cs="Times New Roman"/>
                <w:strike/>
                <w:sz w:val="24"/>
                <w:szCs w:val="24"/>
              </w:rPr>
              <w:t>º</w:t>
            </w:r>
            <w:r>
              <w:rPr>
                <w:rFonts w:ascii="Times New Roman" w:hAnsi="Times New Roman" w:cs="Times New Roman"/>
                <w:sz w:val="24"/>
                <w:szCs w:val="24"/>
              </w:rPr>
              <w:t xml:space="preserve"> Adotado o Regime Especial de Contingenciamento, em caso de não cumprimento das metas fiscais estabelecidas pela Lei de Diretrizes Orçamentárias, o Poder Executivo do ente federativo encaminhará mensagem ao Chefe do Poder Legislativo dispondo sobre o caráter estratégico e essencial das despesas realizadas com amparo nos incisos II e III do § 7</w:t>
            </w:r>
            <w:r>
              <w:rPr>
                <w:rFonts w:ascii="Times New Roman" w:hAnsi="Times New Roman" w:cs="Times New Roman"/>
                <w:strike/>
                <w:sz w:val="24"/>
                <w:szCs w:val="24"/>
              </w:rPr>
              <w:t>º</w:t>
            </w:r>
            <w:r>
              <w:rPr>
                <w:rFonts w:ascii="Times New Roman" w:hAnsi="Times New Roman" w:cs="Times New Roman"/>
                <w:sz w:val="24"/>
                <w:szCs w:val="24"/>
              </w:rPr>
              <w:t xml:space="preserve"> deste artigo, e sobre as razões que levaram ao descumprimento das metas e sobre as medidas corretivas adotadas.” (NR</w:t>
            </w:r>
            <w:proofErr w:type="gramStart"/>
            <w:r>
              <w:rPr>
                <w:rFonts w:ascii="Times New Roman" w:hAnsi="Times New Roman" w:cs="Times New Roman"/>
                <w:sz w:val="24"/>
                <w:szCs w:val="24"/>
              </w:rPr>
              <w:t>)</w:t>
            </w:r>
            <w:proofErr w:type="gramEnd"/>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Default="00E155FE" w:rsidP="00E155FE">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“Art. 9</w:t>
            </w:r>
            <w:r>
              <w:rPr>
                <w:rFonts w:ascii="Times New Roman" w:hAnsi="Times New Roman" w:cs="Times New Roman"/>
                <w:strike/>
                <w:sz w:val="24"/>
                <w:szCs w:val="24"/>
              </w:rPr>
              <w:t>º</w:t>
            </w:r>
            <w:r>
              <w:rPr>
                <w:rFonts w:ascii="Times New Roman" w:hAnsi="Times New Roman" w:cs="Times New Roman"/>
                <w:sz w:val="24"/>
                <w:szCs w:val="24"/>
              </w:rPr>
              <w:t>-A. Verificado, ao final de um trimestre, que a despesa empenhada poderá exceder o limite de que trata a alínea “g” do inciso I do art. 4</w:t>
            </w:r>
            <w:r>
              <w:rPr>
                <w:rFonts w:ascii="Times New Roman" w:hAnsi="Times New Roman" w:cs="Times New Roman"/>
                <w:strike/>
                <w:sz w:val="24"/>
                <w:szCs w:val="24"/>
              </w:rPr>
              <w:t>º</w:t>
            </w:r>
            <w:r>
              <w:rPr>
                <w:rFonts w:ascii="Times New Roman" w:hAnsi="Times New Roman" w:cs="Times New Roman"/>
                <w:sz w:val="24"/>
                <w:szCs w:val="24"/>
              </w:rPr>
              <w:t xml:space="preserve">, cada Poder e os órgãos a que se refere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alínea “a”, inciso I, § 3</w:t>
            </w:r>
            <w:r>
              <w:rPr>
                <w:rFonts w:ascii="Times New Roman" w:hAnsi="Times New Roman" w:cs="Times New Roman"/>
                <w:strike/>
                <w:sz w:val="24"/>
                <w:szCs w:val="24"/>
              </w:rPr>
              <w:t>º</w:t>
            </w:r>
            <w:r>
              <w:rPr>
                <w:rFonts w:ascii="Times New Roman" w:hAnsi="Times New Roman" w:cs="Times New Roman"/>
                <w:sz w:val="24"/>
                <w:szCs w:val="24"/>
              </w:rPr>
              <w:t xml:space="preserve"> do art. 1</w:t>
            </w:r>
            <w:r>
              <w:rPr>
                <w:rFonts w:ascii="Times New Roman" w:hAnsi="Times New Roman" w:cs="Times New Roman"/>
                <w:strike/>
                <w:sz w:val="24"/>
                <w:szCs w:val="24"/>
              </w:rPr>
              <w:t>º</w:t>
            </w:r>
            <w:r>
              <w:rPr>
                <w:rFonts w:ascii="Times New Roman" w:hAnsi="Times New Roman" w:cs="Times New Roman"/>
                <w:sz w:val="24"/>
                <w:szCs w:val="24"/>
              </w:rPr>
              <w:t xml:space="preserve"> aplicará sequencialmente, no que couber e no montante do excesso, as limitações descritas no art. 24-A, observada a ordem de precedência.</w:t>
            </w: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Default="00E155FE" w:rsidP="00E155FE">
            <w:pPr>
              <w:widowControl w:val="0"/>
              <w:numPr>
                <w:ilvl w:val="0"/>
                <w:numId w:val="4"/>
              </w:numPr>
              <w:tabs>
                <w:tab w:val="clear" w:pos="720"/>
                <w:tab w:val="num" w:pos="895"/>
              </w:tabs>
              <w:overflowPunct w:val="0"/>
              <w:autoSpaceDE w:val="0"/>
              <w:autoSpaceDN w:val="0"/>
              <w:adjustRightInd w:val="0"/>
              <w:spacing w:line="217" w:lineRule="auto"/>
              <w:ind w:left="0" w:firstLine="712"/>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trike/>
                <w:sz w:val="24"/>
                <w:szCs w:val="24"/>
              </w:rPr>
              <w:t>º</w:t>
            </w:r>
            <w:r>
              <w:rPr>
                <w:rFonts w:ascii="Times New Roman" w:hAnsi="Times New Roman" w:cs="Times New Roman"/>
                <w:sz w:val="24"/>
                <w:szCs w:val="24"/>
              </w:rPr>
              <w:t xml:space="preserve"> Até o final do mês de fevereiro do exercício seguinte, o Poder Executivo demonstrará e avaliará o cumprimento do limite de que trata a alínea “g” do inciso I do art. 4</w:t>
            </w:r>
            <w:r>
              <w:rPr>
                <w:rFonts w:ascii="Times New Roman" w:hAnsi="Times New Roman" w:cs="Times New Roman"/>
                <w:strike/>
                <w:sz w:val="24"/>
                <w:szCs w:val="24"/>
              </w:rPr>
              <w:t>º</w:t>
            </w:r>
            <w:r>
              <w:rPr>
                <w:rFonts w:ascii="Times New Roman" w:hAnsi="Times New Roman" w:cs="Times New Roman"/>
                <w:sz w:val="24"/>
                <w:szCs w:val="24"/>
              </w:rPr>
              <w:t xml:space="preserve">. </w:t>
            </w: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Pr="00E155FE" w:rsidRDefault="00E155FE" w:rsidP="00E155FE">
            <w:pPr>
              <w:widowControl w:val="0"/>
              <w:numPr>
                <w:ilvl w:val="0"/>
                <w:numId w:val="4"/>
              </w:numPr>
              <w:tabs>
                <w:tab w:val="clear" w:pos="720"/>
                <w:tab w:val="num" w:pos="953"/>
              </w:tabs>
              <w:overflowPunct w:val="0"/>
              <w:autoSpaceDE w:val="0"/>
              <w:autoSpaceDN w:val="0"/>
              <w:adjustRightInd w:val="0"/>
              <w:spacing w:line="301" w:lineRule="exact"/>
              <w:ind w:left="0" w:firstLine="712"/>
              <w:jc w:val="both"/>
              <w:rPr>
                <w:rFonts w:ascii="Times New Roman" w:hAnsi="Times New Roman" w:cs="Times New Roman"/>
                <w:sz w:val="24"/>
                <w:szCs w:val="24"/>
              </w:rPr>
            </w:pPr>
            <w:r w:rsidRPr="00E155FE">
              <w:rPr>
                <w:rFonts w:ascii="Times New Roman" w:hAnsi="Times New Roman" w:cs="Times New Roman"/>
                <w:sz w:val="24"/>
                <w:szCs w:val="24"/>
              </w:rPr>
              <w:t>2</w:t>
            </w:r>
            <w:r w:rsidRPr="00E155FE">
              <w:rPr>
                <w:rFonts w:ascii="Times New Roman" w:hAnsi="Times New Roman" w:cs="Times New Roman"/>
                <w:strike/>
                <w:sz w:val="24"/>
                <w:szCs w:val="24"/>
              </w:rPr>
              <w:t>º</w:t>
            </w:r>
            <w:r w:rsidRPr="00E155FE">
              <w:rPr>
                <w:rFonts w:ascii="Times New Roman" w:hAnsi="Times New Roman" w:cs="Times New Roman"/>
                <w:sz w:val="24"/>
                <w:szCs w:val="24"/>
              </w:rPr>
              <w:t xml:space="preserve"> Caso as despesas empenhadas ao final do exercício tenham superado o limite estabelecido, o Poder Executivo do ente federativo encaminhará mensagem ao Chefe do Poder Legislativo, dispondo sobre as razões que levaram ao descumprimento do limite, as medidas corretivas que foram adotadas e demonstrará como as despesas podem se adequar aos limites estabelecidos para os anos seguintes. </w:t>
            </w: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Pr="00E155FE" w:rsidRDefault="00E155FE" w:rsidP="00E155FE">
            <w:pPr>
              <w:widowControl w:val="0"/>
              <w:numPr>
                <w:ilvl w:val="0"/>
                <w:numId w:val="4"/>
              </w:numPr>
              <w:tabs>
                <w:tab w:val="clear" w:pos="720"/>
                <w:tab w:val="num" w:pos="953"/>
              </w:tabs>
              <w:overflowPunct w:val="0"/>
              <w:autoSpaceDE w:val="0"/>
              <w:autoSpaceDN w:val="0"/>
              <w:adjustRightInd w:val="0"/>
              <w:spacing w:line="301" w:lineRule="exact"/>
              <w:ind w:left="0" w:firstLine="712"/>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trike/>
                <w:sz w:val="24"/>
                <w:szCs w:val="24"/>
              </w:rPr>
              <w:t>º</w:t>
            </w:r>
            <w:r>
              <w:rPr>
                <w:rFonts w:ascii="Times New Roman" w:hAnsi="Times New Roman" w:cs="Times New Roman"/>
                <w:sz w:val="24"/>
                <w:szCs w:val="24"/>
              </w:rPr>
              <w:t xml:space="preserve"> Cada Poder ou órgão a que se refere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alínea “a”, inciso I, § 3</w:t>
            </w:r>
            <w:r>
              <w:rPr>
                <w:rFonts w:ascii="Times New Roman" w:hAnsi="Times New Roman" w:cs="Times New Roman"/>
                <w:strike/>
                <w:sz w:val="24"/>
                <w:szCs w:val="24"/>
              </w:rPr>
              <w:t>º</w:t>
            </w:r>
            <w:r>
              <w:rPr>
                <w:rFonts w:ascii="Times New Roman" w:hAnsi="Times New Roman" w:cs="Times New Roman"/>
                <w:sz w:val="24"/>
                <w:szCs w:val="24"/>
              </w:rPr>
              <w:t xml:space="preserve"> do art. 1</w:t>
            </w:r>
            <w:r>
              <w:rPr>
                <w:rFonts w:ascii="Times New Roman" w:hAnsi="Times New Roman" w:cs="Times New Roman"/>
                <w:strike/>
                <w:sz w:val="24"/>
                <w:szCs w:val="24"/>
              </w:rPr>
              <w:t>º</w:t>
            </w:r>
            <w:r>
              <w:rPr>
                <w:rFonts w:ascii="Times New Roman" w:hAnsi="Times New Roman" w:cs="Times New Roman"/>
                <w:sz w:val="24"/>
                <w:szCs w:val="24"/>
              </w:rPr>
              <w:t xml:space="preserve"> poderá aplicar as medidas de limitação de empenho e movimentação financeira de que trata o art. 9</w:t>
            </w:r>
            <w:r>
              <w:rPr>
                <w:rFonts w:ascii="Times New Roman" w:hAnsi="Times New Roman" w:cs="Times New Roman"/>
                <w:strike/>
                <w:sz w:val="24"/>
                <w:szCs w:val="24"/>
              </w:rPr>
              <w:t>º</w:t>
            </w:r>
            <w:r>
              <w:rPr>
                <w:rFonts w:ascii="Times New Roman" w:hAnsi="Times New Roman" w:cs="Times New Roman"/>
                <w:sz w:val="24"/>
                <w:szCs w:val="24"/>
              </w:rPr>
              <w:t xml:space="preserve"> de forma alternativa ou complementar às medidas descritas no art. 24-A.” (NR)</w:t>
            </w: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P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r w:rsidRPr="00E155FE">
              <w:rPr>
                <w:rFonts w:ascii="Times New Roman" w:hAnsi="Times New Roman" w:cs="Times New Roman"/>
                <w:sz w:val="24"/>
                <w:szCs w:val="24"/>
              </w:rPr>
              <w:t>“Art. 12</w:t>
            </w:r>
            <w:proofErr w:type="gramStart"/>
            <w:r w:rsidRPr="00E155FE">
              <w:rPr>
                <w:rFonts w:ascii="Times New Roman" w:hAnsi="Times New Roman" w:cs="Times New Roman"/>
                <w:sz w:val="24"/>
                <w:szCs w:val="24"/>
              </w:rPr>
              <w:t>. ...</w:t>
            </w:r>
            <w:proofErr w:type="gramEnd"/>
            <w:r w:rsidRPr="00E155FE">
              <w:rPr>
                <w:rFonts w:ascii="Times New Roman" w:hAnsi="Times New Roman" w:cs="Times New Roman"/>
                <w:sz w:val="24"/>
                <w:szCs w:val="24"/>
              </w:rPr>
              <w:t>..................................................................................................</w:t>
            </w:r>
          </w:p>
          <w:p w:rsidR="00E155FE" w:rsidRP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p>
          <w:p w:rsidR="00E155FE" w:rsidRP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proofErr w:type="gramStart"/>
            <w:r w:rsidRPr="00E155FE">
              <w:rPr>
                <w:rFonts w:ascii="Times New Roman" w:hAnsi="Times New Roman" w:cs="Times New Roman"/>
                <w:sz w:val="24"/>
                <w:szCs w:val="24"/>
              </w:rPr>
              <w:t>.....................................................................................................................</w:t>
            </w:r>
            <w:proofErr w:type="gramEnd"/>
          </w:p>
          <w:p w:rsidR="00E155FE" w:rsidRP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p>
          <w:p w:rsidR="00E155FE" w:rsidRP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p>
          <w:p w:rsidR="00E155FE" w:rsidRP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r w:rsidRPr="00E155FE">
              <w:rPr>
                <w:rFonts w:ascii="Times New Roman" w:hAnsi="Times New Roman" w:cs="Times New Roman"/>
                <w:sz w:val="24"/>
                <w:szCs w:val="24"/>
              </w:rPr>
              <w:t xml:space="preserve">§ 3° O Poder Executivo de cada ente federativo colocará à disposição dos demais Poderes e órgãos previstos no art. 20, no mínimo trinta dias antes do prazo final para encaminhamento de suas propostas orçamentárias, os estudos e as estimativas das receitas para o exercício subsequente, inclusive da receita corrente líquida, e as </w:t>
            </w:r>
            <w:r w:rsidRPr="00E155FE">
              <w:rPr>
                <w:rFonts w:ascii="Times New Roman" w:hAnsi="Times New Roman" w:cs="Times New Roman"/>
                <w:sz w:val="24"/>
                <w:szCs w:val="24"/>
              </w:rPr>
              <w:lastRenderedPageBreak/>
              <w:t>respectivas memórias de cálculo.” (NR</w:t>
            </w:r>
            <w:proofErr w:type="gramStart"/>
            <w:r w:rsidRPr="00E155FE">
              <w:rPr>
                <w:rFonts w:ascii="Times New Roman" w:hAnsi="Times New Roman" w:cs="Times New Roman"/>
                <w:sz w:val="24"/>
                <w:szCs w:val="24"/>
              </w:rPr>
              <w:t>)</w:t>
            </w:r>
            <w:proofErr w:type="gramEnd"/>
          </w:p>
          <w:p w:rsid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Default="00E155FE" w:rsidP="00E155FE">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lastRenderedPageBreak/>
              <w:t>“Art. 14</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E155FE" w:rsidRDefault="00E155FE" w:rsidP="00E155FE">
            <w:pPr>
              <w:widowControl w:val="0"/>
              <w:autoSpaceDE w:val="0"/>
              <w:autoSpaceDN w:val="0"/>
              <w:adjustRightInd w:val="0"/>
              <w:spacing w:line="84" w:lineRule="exact"/>
              <w:rPr>
                <w:rFonts w:ascii="Times New Roman" w:hAnsi="Times New Roman" w:cs="Times New Roman"/>
                <w:sz w:val="24"/>
                <w:szCs w:val="24"/>
              </w:rPr>
            </w:pPr>
          </w:p>
          <w:p w:rsidR="00E155FE" w:rsidRDefault="00E155FE" w:rsidP="00E155FE">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E155FE" w:rsidRDefault="00E155FE" w:rsidP="00E155FE">
            <w:pPr>
              <w:widowControl w:val="0"/>
              <w:autoSpaceDE w:val="0"/>
              <w:autoSpaceDN w:val="0"/>
              <w:adjustRightInd w:val="0"/>
              <w:spacing w:line="200" w:lineRule="exact"/>
              <w:rPr>
                <w:rFonts w:ascii="Times New Roman" w:hAnsi="Times New Roman" w:cs="Times New Roman"/>
                <w:sz w:val="24"/>
                <w:szCs w:val="24"/>
              </w:rPr>
            </w:pPr>
          </w:p>
          <w:p w:rsidR="00E155FE" w:rsidRDefault="00E155FE" w:rsidP="00E155FE">
            <w:pPr>
              <w:widowControl w:val="0"/>
              <w:autoSpaceDE w:val="0"/>
              <w:autoSpaceDN w:val="0"/>
              <w:adjustRightInd w:val="0"/>
              <w:spacing w:line="245" w:lineRule="exact"/>
              <w:rPr>
                <w:rFonts w:ascii="Times New Roman" w:hAnsi="Times New Roman" w:cs="Times New Roman"/>
                <w:sz w:val="24"/>
                <w:szCs w:val="24"/>
              </w:rPr>
            </w:pPr>
          </w:p>
          <w:p w:rsidR="00E155FE" w:rsidRDefault="00E155FE" w:rsidP="00E155FE">
            <w:pPr>
              <w:widowControl w:val="0"/>
              <w:overflowPunct w:val="0"/>
              <w:autoSpaceDE w:val="0"/>
              <w:autoSpaceDN w:val="0"/>
              <w:adjustRightInd w:val="0"/>
              <w:spacing w:line="218"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Para fins do que trata o inciso II do </w:t>
            </w:r>
            <w:r>
              <w:rPr>
                <w:rFonts w:ascii="Times New Roman" w:hAnsi="Times New Roman" w:cs="Times New Roman"/>
                <w:b/>
                <w:bCs/>
                <w:sz w:val="24"/>
                <w:szCs w:val="24"/>
              </w:rPr>
              <w:t>caput</w:t>
            </w:r>
            <w:r>
              <w:rPr>
                <w:rFonts w:ascii="Times New Roman" w:hAnsi="Times New Roman" w:cs="Times New Roman"/>
                <w:sz w:val="24"/>
                <w:szCs w:val="24"/>
              </w:rPr>
              <w:t xml:space="preserve"> deste artigo, durante a execução orçamentária de cada exercício financeiro, é vedado o uso do crescimento da economia como medida de compensação.”</w:t>
            </w:r>
            <w:proofErr w:type="gramEnd"/>
            <w:r>
              <w:rPr>
                <w:rFonts w:ascii="Times New Roman" w:hAnsi="Times New Roman" w:cs="Times New Roman"/>
                <w:sz w:val="24"/>
                <w:szCs w:val="24"/>
              </w:rPr>
              <w:t xml:space="preserve"> (NR)</w:t>
            </w:r>
          </w:p>
          <w:p w:rsidR="00E155FE" w:rsidRPr="00E155FE" w:rsidRDefault="00E155FE" w:rsidP="00E155FE">
            <w:pPr>
              <w:widowControl w:val="0"/>
              <w:overflowPunct w:val="0"/>
              <w:autoSpaceDE w:val="0"/>
              <w:autoSpaceDN w:val="0"/>
              <w:adjustRightInd w:val="0"/>
              <w:spacing w:line="301" w:lineRule="exact"/>
              <w:ind w:left="712"/>
              <w:jc w:val="both"/>
              <w:rPr>
                <w:rFonts w:ascii="Times New Roman" w:hAnsi="Times New Roman" w:cs="Times New Roman"/>
                <w:sz w:val="24"/>
                <w:szCs w:val="24"/>
              </w:rPr>
            </w:pP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Default="00E155FE" w:rsidP="00E155FE">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16</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E155FE" w:rsidRDefault="00E155FE" w:rsidP="00E155FE">
            <w:pPr>
              <w:widowControl w:val="0"/>
              <w:autoSpaceDE w:val="0"/>
              <w:autoSpaceDN w:val="0"/>
              <w:adjustRightInd w:val="0"/>
              <w:spacing w:line="85" w:lineRule="exact"/>
              <w:rPr>
                <w:rFonts w:ascii="Times New Roman" w:hAnsi="Times New Roman" w:cs="Times New Roman"/>
                <w:sz w:val="24"/>
                <w:szCs w:val="24"/>
              </w:rPr>
            </w:pPr>
          </w:p>
          <w:p w:rsidR="00E155FE" w:rsidRDefault="00E155FE" w:rsidP="00E155FE">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E155FE" w:rsidRDefault="00E155FE" w:rsidP="00E155FE">
            <w:pPr>
              <w:widowControl w:val="0"/>
              <w:autoSpaceDE w:val="0"/>
              <w:autoSpaceDN w:val="0"/>
              <w:adjustRightInd w:val="0"/>
              <w:spacing w:line="82" w:lineRule="exact"/>
              <w:rPr>
                <w:rFonts w:ascii="Times New Roman" w:hAnsi="Times New Roman" w:cs="Times New Roman"/>
                <w:sz w:val="24"/>
                <w:szCs w:val="24"/>
              </w:rPr>
            </w:pPr>
          </w:p>
          <w:p w:rsidR="00E155FE" w:rsidRDefault="00E155FE" w:rsidP="00E155FE">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III - comprovação de que o Poder ou órgão não excedeu, até o quadrimestre anterior, os</w:t>
            </w:r>
          </w:p>
          <w:p w:rsidR="00E155FE" w:rsidRDefault="00E155FE" w:rsidP="00E155FE">
            <w:pPr>
              <w:widowControl w:val="0"/>
              <w:autoSpaceDE w:val="0"/>
              <w:autoSpaceDN w:val="0"/>
              <w:adjustRightInd w:val="0"/>
              <w:spacing w:line="5" w:lineRule="exact"/>
              <w:rPr>
                <w:rFonts w:ascii="Times New Roman" w:hAnsi="Times New Roman" w:cs="Times New Roman"/>
                <w:sz w:val="24"/>
                <w:szCs w:val="24"/>
              </w:rPr>
            </w:pPr>
          </w:p>
          <w:p w:rsidR="00E155FE" w:rsidRDefault="00E155FE" w:rsidP="00E155FE">
            <w:pPr>
              <w:widowControl w:val="0"/>
              <w:autoSpaceDE w:val="0"/>
              <w:autoSpaceDN w:val="0"/>
              <w:adjustRightInd w:val="0"/>
              <w:rPr>
                <w:rFonts w:ascii="Times New Roman" w:hAnsi="Times New Roman" w:cs="Times New Roman"/>
                <w:sz w:val="24"/>
                <w:szCs w:val="24"/>
              </w:rPr>
            </w:pPr>
            <w:proofErr w:type="gramStart"/>
            <w:r>
              <w:rPr>
                <w:rFonts w:ascii="Times New Roman" w:hAnsi="Times New Roman" w:cs="Times New Roman"/>
                <w:sz w:val="24"/>
                <w:szCs w:val="24"/>
              </w:rPr>
              <w:t>limites</w:t>
            </w:r>
            <w:proofErr w:type="gramEnd"/>
            <w:r>
              <w:rPr>
                <w:rFonts w:ascii="Times New Roman" w:hAnsi="Times New Roman" w:cs="Times New Roman"/>
                <w:sz w:val="24"/>
                <w:szCs w:val="24"/>
              </w:rPr>
              <w:t xml:space="preserve"> para a despesa total com pessoal.</w:t>
            </w:r>
          </w:p>
          <w:p w:rsidR="00E155FE" w:rsidRDefault="00E155FE" w:rsidP="00E155FE">
            <w:pPr>
              <w:widowControl w:val="0"/>
              <w:autoSpaceDE w:val="0"/>
              <w:autoSpaceDN w:val="0"/>
              <w:adjustRightInd w:val="0"/>
              <w:spacing w:line="84" w:lineRule="exact"/>
              <w:rPr>
                <w:rFonts w:ascii="Times New Roman" w:hAnsi="Times New Roman" w:cs="Times New Roman"/>
                <w:sz w:val="24"/>
                <w:szCs w:val="24"/>
              </w:rPr>
            </w:pPr>
          </w:p>
          <w:p w:rsidR="00E155FE" w:rsidRDefault="00E155FE" w:rsidP="00E155FE">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E155FE" w:rsidTr="00AB0E16">
        <w:tc>
          <w:tcPr>
            <w:tcW w:w="7621" w:type="dxa"/>
          </w:tcPr>
          <w:p w:rsidR="00E155FE" w:rsidRDefault="00E155FE" w:rsidP="00E155FE">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17</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E155FE" w:rsidRDefault="00E155FE" w:rsidP="00E155FE">
            <w:pPr>
              <w:widowControl w:val="0"/>
              <w:autoSpaceDE w:val="0"/>
              <w:autoSpaceDN w:val="0"/>
              <w:adjustRightInd w:val="0"/>
              <w:spacing w:line="84" w:lineRule="exact"/>
              <w:rPr>
                <w:rFonts w:ascii="Times New Roman" w:hAnsi="Times New Roman" w:cs="Times New Roman"/>
                <w:sz w:val="24"/>
                <w:szCs w:val="24"/>
              </w:rPr>
            </w:pPr>
          </w:p>
          <w:p w:rsidR="00E155FE" w:rsidRDefault="00E155FE" w:rsidP="00E155FE">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E155FE" w:rsidRDefault="00E155FE" w:rsidP="00E155FE">
            <w:pPr>
              <w:widowControl w:val="0"/>
              <w:autoSpaceDE w:val="0"/>
              <w:autoSpaceDN w:val="0"/>
              <w:adjustRightInd w:val="0"/>
              <w:spacing w:line="200" w:lineRule="exact"/>
              <w:rPr>
                <w:rFonts w:ascii="Times New Roman" w:hAnsi="Times New Roman" w:cs="Times New Roman"/>
                <w:sz w:val="24"/>
                <w:szCs w:val="24"/>
              </w:rPr>
            </w:pPr>
          </w:p>
          <w:p w:rsidR="00E155FE" w:rsidRDefault="00E155FE" w:rsidP="00E155FE">
            <w:pPr>
              <w:widowControl w:val="0"/>
              <w:autoSpaceDE w:val="0"/>
              <w:autoSpaceDN w:val="0"/>
              <w:adjustRightInd w:val="0"/>
              <w:spacing w:line="247" w:lineRule="exact"/>
              <w:rPr>
                <w:rFonts w:ascii="Times New Roman" w:hAnsi="Times New Roman" w:cs="Times New Roman"/>
                <w:sz w:val="24"/>
                <w:szCs w:val="24"/>
              </w:rPr>
            </w:pPr>
          </w:p>
          <w:p w:rsidR="00E155FE" w:rsidRDefault="00E155FE" w:rsidP="00E155FE">
            <w:pPr>
              <w:widowControl w:val="0"/>
              <w:overflowPunct w:val="0"/>
              <w:autoSpaceDE w:val="0"/>
              <w:autoSpaceDN w:val="0"/>
              <w:adjustRightInd w:val="0"/>
              <w:spacing w:line="235" w:lineRule="auto"/>
              <w:ind w:left="720" w:right="2380"/>
              <w:rPr>
                <w:rFonts w:ascii="Times New Roman" w:hAnsi="Times New Roman" w:cs="Times New Roman"/>
                <w:sz w:val="24"/>
                <w:szCs w:val="24"/>
              </w:rPr>
            </w:pPr>
            <w:r>
              <w:rPr>
                <w:rFonts w:ascii="Times New Roman" w:hAnsi="Times New Roman" w:cs="Times New Roman"/>
                <w:sz w:val="24"/>
                <w:szCs w:val="24"/>
              </w:rPr>
              <w:t>§ 8</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Para fins da compensação de que trata o § 2</w:t>
            </w:r>
            <w:r>
              <w:rPr>
                <w:rFonts w:ascii="Times New Roman" w:hAnsi="Times New Roman" w:cs="Times New Roman"/>
                <w:sz w:val="32"/>
                <w:szCs w:val="32"/>
                <w:u w:val="single"/>
                <w:vertAlign w:val="superscript"/>
              </w:rPr>
              <w:t>o</w:t>
            </w:r>
            <w:r>
              <w:rPr>
                <w:rFonts w:ascii="Times New Roman" w:hAnsi="Times New Roman" w:cs="Times New Roman"/>
                <w:sz w:val="24"/>
                <w:szCs w:val="24"/>
              </w:rPr>
              <w:t>, é vedado o uso: I - de receitas não recorrentes; e</w:t>
            </w:r>
          </w:p>
          <w:p w:rsidR="00E155FE" w:rsidRDefault="00E155FE" w:rsidP="00E155FE">
            <w:pPr>
              <w:widowControl w:val="0"/>
              <w:autoSpaceDE w:val="0"/>
              <w:autoSpaceDN w:val="0"/>
              <w:adjustRightInd w:val="0"/>
              <w:spacing w:line="143" w:lineRule="exact"/>
              <w:rPr>
                <w:rFonts w:ascii="Times New Roman" w:hAnsi="Times New Roman" w:cs="Times New Roman"/>
                <w:sz w:val="24"/>
                <w:szCs w:val="24"/>
              </w:rPr>
            </w:pPr>
          </w:p>
          <w:p w:rsidR="00E155FE" w:rsidRDefault="00E155FE" w:rsidP="00E155FE">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II - de receitas decorrentes de participação no resultado da exploração de petróleo ou gás natural, de recursos hídricos para fins de geração de energia elétrica e de outros recursos minerais no respectivo território, plataforma continental, mar territorial ou zona econômica exclusiva ou a receita de compensação financeira por essa exploração.” (NR</w:t>
            </w:r>
            <w:proofErr w:type="gramStart"/>
            <w:r>
              <w:rPr>
                <w:rFonts w:ascii="Times New Roman" w:hAnsi="Times New Roman" w:cs="Times New Roman"/>
                <w:sz w:val="24"/>
                <w:szCs w:val="24"/>
              </w:rPr>
              <w:t>)</w:t>
            </w:r>
            <w:proofErr w:type="gramEnd"/>
          </w:p>
        </w:tc>
        <w:tc>
          <w:tcPr>
            <w:tcW w:w="2795" w:type="dxa"/>
          </w:tcPr>
          <w:p w:rsidR="00E155FE" w:rsidRDefault="00E155FE"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Critério para compensação de despesas de caráter continuado que forem criadas.</w:t>
            </w:r>
          </w:p>
        </w:tc>
      </w:tr>
      <w:tr w:rsidR="00E155FE" w:rsidTr="00AB0E16">
        <w:tc>
          <w:tcPr>
            <w:tcW w:w="7621" w:type="dxa"/>
          </w:tcPr>
          <w:p w:rsidR="00FB5384" w:rsidRDefault="00FB5384" w:rsidP="00FB5384">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18</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FB5384" w:rsidRDefault="00FB5384" w:rsidP="00FB5384">
            <w:pPr>
              <w:widowControl w:val="0"/>
              <w:autoSpaceDE w:val="0"/>
              <w:autoSpaceDN w:val="0"/>
              <w:adjustRightInd w:val="0"/>
              <w:spacing w:line="200" w:lineRule="exact"/>
              <w:rPr>
                <w:rFonts w:ascii="Times New Roman" w:hAnsi="Times New Roman" w:cs="Times New Roman"/>
                <w:sz w:val="24"/>
                <w:szCs w:val="24"/>
              </w:rPr>
            </w:pPr>
          </w:p>
          <w:p w:rsidR="00FB5384" w:rsidRDefault="00FB5384" w:rsidP="00FB5384">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Serão computados como “Outras Despesas de Pessoal” os valores:</w:t>
            </w:r>
          </w:p>
          <w:p w:rsidR="00FB5384" w:rsidRDefault="00FB5384" w:rsidP="00FB5384">
            <w:pPr>
              <w:widowControl w:val="0"/>
              <w:autoSpaceDE w:val="0"/>
              <w:autoSpaceDN w:val="0"/>
              <w:adjustRightInd w:val="0"/>
              <w:spacing w:line="61" w:lineRule="exact"/>
              <w:rPr>
                <w:rFonts w:ascii="Times New Roman" w:hAnsi="Times New Roman" w:cs="Times New Roman"/>
                <w:sz w:val="24"/>
                <w:szCs w:val="24"/>
              </w:rPr>
            </w:pPr>
          </w:p>
          <w:p w:rsidR="00FB5384" w:rsidRDefault="00FB5384" w:rsidP="00FB5384">
            <w:pPr>
              <w:widowControl w:val="0"/>
              <w:overflowPunct w:val="0"/>
              <w:autoSpaceDE w:val="0"/>
              <w:autoSpaceDN w:val="0"/>
              <w:adjustRightInd w:val="0"/>
              <w:spacing w:line="226"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 - dos </w:t>
            </w:r>
            <w:r w:rsidRPr="00FB5384">
              <w:rPr>
                <w:rFonts w:ascii="Times New Roman" w:hAnsi="Times New Roman" w:cs="Times New Roman"/>
                <w:b/>
                <w:sz w:val="24"/>
                <w:szCs w:val="24"/>
              </w:rPr>
              <w:t>contratos de terceirização</w:t>
            </w:r>
            <w:r>
              <w:rPr>
                <w:rFonts w:ascii="Times New Roman" w:hAnsi="Times New Roman" w:cs="Times New Roman"/>
                <w:sz w:val="24"/>
                <w:szCs w:val="24"/>
              </w:rPr>
              <w:t xml:space="preserve"> de mão-de-obra ou qualquer espécie de contratação de pessoal de forma direta ou indireta, inclusive por posto de trabalho, </w:t>
            </w:r>
            <w:r w:rsidRPr="00FB5384">
              <w:rPr>
                <w:rFonts w:ascii="Times New Roman" w:hAnsi="Times New Roman" w:cs="Times New Roman"/>
                <w:b/>
                <w:sz w:val="24"/>
                <w:szCs w:val="24"/>
              </w:rPr>
              <w:t>que atue substituindo servidores e empregados públicos;</w:t>
            </w:r>
            <w:r>
              <w:rPr>
                <w:rFonts w:ascii="Times New Roman" w:hAnsi="Times New Roman" w:cs="Times New Roman"/>
                <w:sz w:val="24"/>
                <w:szCs w:val="24"/>
              </w:rPr>
              <w:t xml:space="preserve"> e</w:t>
            </w:r>
          </w:p>
          <w:p w:rsidR="00FB5384" w:rsidRDefault="00FB5384" w:rsidP="00FB5384">
            <w:pPr>
              <w:widowControl w:val="0"/>
              <w:autoSpaceDE w:val="0"/>
              <w:autoSpaceDN w:val="0"/>
              <w:adjustRightInd w:val="0"/>
              <w:spacing w:line="143" w:lineRule="exact"/>
              <w:rPr>
                <w:rFonts w:ascii="Times New Roman" w:hAnsi="Times New Roman" w:cs="Times New Roman"/>
                <w:sz w:val="24"/>
                <w:szCs w:val="24"/>
              </w:rPr>
            </w:pPr>
          </w:p>
          <w:p w:rsidR="00E155FE" w:rsidRDefault="00E155FE" w:rsidP="00E155FE">
            <w:pPr>
              <w:widowControl w:val="0"/>
              <w:autoSpaceDE w:val="0"/>
              <w:autoSpaceDN w:val="0"/>
              <w:adjustRightInd w:val="0"/>
              <w:ind w:left="720"/>
              <w:rPr>
                <w:rFonts w:ascii="Times New Roman" w:hAnsi="Times New Roman" w:cs="Times New Roman"/>
                <w:sz w:val="24"/>
                <w:szCs w:val="24"/>
              </w:rPr>
            </w:pPr>
          </w:p>
        </w:tc>
        <w:tc>
          <w:tcPr>
            <w:tcW w:w="2795" w:type="dxa"/>
          </w:tcPr>
          <w:p w:rsidR="00E155FE" w:rsidRDefault="002116E7"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Consideramos que se refere </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despesas de terceirização que já computamos nos gastos de pessoal. Não gera impacto adicional.</w:t>
            </w:r>
          </w:p>
        </w:tc>
      </w:tr>
      <w:tr w:rsidR="00FB5384" w:rsidTr="00AB0E16">
        <w:tc>
          <w:tcPr>
            <w:tcW w:w="7621" w:type="dxa"/>
          </w:tcPr>
          <w:p w:rsidR="00FB5384" w:rsidRDefault="00FB5384" w:rsidP="00FB5384">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II - repassados para </w:t>
            </w:r>
            <w:r w:rsidRPr="002116E7">
              <w:rPr>
                <w:rFonts w:ascii="Times New Roman" w:hAnsi="Times New Roman" w:cs="Times New Roman"/>
                <w:b/>
                <w:sz w:val="24"/>
                <w:szCs w:val="24"/>
              </w:rPr>
              <w:t>organizações da sociedade civil</w:t>
            </w:r>
            <w:r>
              <w:rPr>
                <w:rFonts w:ascii="Times New Roman" w:hAnsi="Times New Roman" w:cs="Times New Roman"/>
                <w:sz w:val="24"/>
                <w:szCs w:val="24"/>
              </w:rPr>
              <w:t xml:space="preserve">, relativos à contratação de mão-de-obra por tais entidades para a consecução de </w:t>
            </w:r>
            <w:r>
              <w:rPr>
                <w:rFonts w:ascii="Times New Roman" w:hAnsi="Times New Roman" w:cs="Times New Roman"/>
                <w:sz w:val="24"/>
                <w:szCs w:val="24"/>
              </w:rPr>
              <w:lastRenderedPageBreak/>
              <w:t>finalidades de interesse público e recíproco, mediante a execução de atividades ou de projetos em mútua cooperação com o Poder Público.</w:t>
            </w:r>
          </w:p>
          <w:p w:rsidR="00FB5384" w:rsidRDefault="00FB5384" w:rsidP="00FB5384">
            <w:pPr>
              <w:widowControl w:val="0"/>
              <w:autoSpaceDE w:val="0"/>
              <w:autoSpaceDN w:val="0"/>
              <w:adjustRightInd w:val="0"/>
              <w:spacing w:line="87" w:lineRule="exact"/>
              <w:rPr>
                <w:rFonts w:ascii="Times New Roman" w:hAnsi="Times New Roman" w:cs="Times New Roman"/>
                <w:sz w:val="24"/>
                <w:szCs w:val="24"/>
              </w:rPr>
            </w:pPr>
          </w:p>
          <w:p w:rsidR="00FB5384" w:rsidRDefault="00FB5384" w:rsidP="00FB5384">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tc>
        <w:tc>
          <w:tcPr>
            <w:tcW w:w="2795" w:type="dxa"/>
          </w:tcPr>
          <w:p w:rsidR="00FB5384" w:rsidRDefault="002116E7" w:rsidP="002116E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Discordamos dessa previsão. Incluir o pessoal das OS ou </w:t>
            </w:r>
            <w:proofErr w:type="spellStart"/>
            <w:r>
              <w:rPr>
                <w:rFonts w:ascii="Times New Roman" w:hAnsi="Times New Roman" w:cs="Times New Roman"/>
                <w:sz w:val="24"/>
                <w:szCs w:val="24"/>
              </w:rPr>
              <w:t>OSCIPs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significa uma</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perda nas vantagens das parcerias. Impacto para MG em torno de </w:t>
            </w:r>
            <w:r w:rsidRPr="002116E7">
              <w:rPr>
                <w:rFonts w:ascii="Times New Roman" w:hAnsi="Times New Roman" w:cs="Times New Roman"/>
                <w:sz w:val="24"/>
                <w:szCs w:val="24"/>
                <w:highlight w:val="yellow"/>
              </w:rPr>
              <w:t>R$ 40 milhões/ano</w:t>
            </w:r>
          </w:p>
        </w:tc>
      </w:tr>
      <w:tr w:rsidR="002116E7" w:rsidTr="00AB0E16">
        <w:tc>
          <w:tcPr>
            <w:tcW w:w="7621" w:type="dxa"/>
          </w:tcPr>
          <w:p w:rsidR="002116E7" w:rsidRDefault="002116E7" w:rsidP="002116E7">
            <w:pPr>
              <w:widowControl w:val="0"/>
              <w:overflowPunct w:val="0"/>
              <w:autoSpaceDE w:val="0"/>
              <w:autoSpaceDN w:val="0"/>
              <w:adjustRightInd w:val="0"/>
              <w:spacing w:line="223" w:lineRule="auto"/>
              <w:ind w:firstLine="710"/>
              <w:jc w:val="both"/>
              <w:rPr>
                <w:rFonts w:ascii="Times New Roman" w:hAnsi="Times New Roman" w:cs="Times New Roman"/>
                <w:sz w:val="24"/>
                <w:szCs w:val="24"/>
              </w:rPr>
            </w:pPr>
            <w:r>
              <w:rPr>
                <w:rFonts w:ascii="Times New Roman" w:hAnsi="Times New Roman" w:cs="Times New Roman"/>
                <w:sz w:val="24"/>
                <w:szCs w:val="24"/>
              </w:rPr>
              <w:lastRenderedPageBreak/>
              <w: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Será considerada despesa com pessoal, segregada por cada poder e órgão, dos Poderes e dos órgãos referidos no art. 20 o total da despesa com inativos e pensionistas dos Poderes ou dos órgãos, mesmo que </w:t>
            </w:r>
            <w:proofErr w:type="gramStart"/>
            <w:r>
              <w:rPr>
                <w:rFonts w:ascii="Times New Roman" w:hAnsi="Times New Roman" w:cs="Times New Roman"/>
                <w:sz w:val="24"/>
                <w:szCs w:val="24"/>
              </w:rPr>
              <w:t>seja</w:t>
            </w:r>
            <w:proofErr w:type="gramEnd"/>
            <w:r>
              <w:rPr>
                <w:rFonts w:ascii="Times New Roman" w:hAnsi="Times New Roman" w:cs="Times New Roman"/>
                <w:sz w:val="24"/>
                <w:szCs w:val="24"/>
              </w:rPr>
              <w:t xml:space="preserve"> financiada com recursos do Tesouro, </w:t>
            </w:r>
            <w:r w:rsidRPr="002116E7">
              <w:rPr>
                <w:rFonts w:ascii="Times New Roman" w:hAnsi="Times New Roman" w:cs="Times New Roman"/>
                <w:b/>
                <w:sz w:val="24"/>
                <w:szCs w:val="24"/>
              </w:rPr>
              <w:t>inclusive as despesas com inativos e pensionistas que compõem o déficit do Regime Próprio de Previdência Social.</w:t>
            </w:r>
          </w:p>
        </w:tc>
        <w:tc>
          <w:tcPr>
            <w:tcW w:w="2795" w:type="dxa"/>
          </w:tcPr>
          <w:p w:rsidR="002116E7" w:rsidRDefault="002116E7" w:rsidP="007E2BA5">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Teremos que passar não expurgar do índice de pessoal a fonte 58 (aproximadamente R$ 7,6 bilhões para 2016). Apesar de ser um desafio maior para o ajuste de MG é importante, pois torna o índice mais realista</w:t>
            </w:r>
            <w:ins w:id="25" w:author="Francisco Alves de Oliveira Júnior (SEPLAG)" w:date="2016-04-01T18:06:00Z">
              <w:r w:rsidR="007E2BA5">
                <w:rPr>
                  <w:rFonts w:ascii="Times New Roman" w:hAnsi="Times New Roman" w:cs="Times New Roman"/>
                  <w:sz w:val="24"/>
                  <w:szCs w:val="24"/>
                </w:rPr>
                <w:t xml:space="preserve">. Entendo que esse </w:t>
              </w:r>
            </w:ins>
            <w:ins w:id="26" w:author="Francisco Alves de Oliveira Júnior (SEPLAG)" w:date="2016-04-01T18:07:00Z">
              <w:r w:rsidR="007E2BA5">
                <w:rPr>
                  <w:rFonts w:ascii="Times New Roman" w:hAnsi="Times New Roman" w:cs="Times New Roman"/>
                  <w:sz w:val="24"/>
                  <w:szCs w:val="24"/>
                </w:rPr>
                <w:t>parágrafo</w:t>
              </w:r>
            </w:ins>
            <w:ins w:id="27" w:author="Francisco Alves de Oliveira Júnior (SEPLAG)" w:date="2016-04-01T18:06:00Z">
              <w:r w:rsidR="007E2BA5">
                <w:rPr>
                  <w:rFonts w:ascii="Times New Roman" w:hAnsi="Times New Roman" w:cs="Times New Roman"/>
                  <w:sz w:val="24"/>
                  <w:szCs w:val="24"/>
                </w:rPr>
                <w:t xml:space="preserve"> gera obrigação de inclusão na despesa </w:t>
              </w:r>
            </w:ins>
            <w:ins w:id="28" w:author="Francisco Alves de Oliveira Júnior (SEPLAG)" w:date="2016-04-01T18:07:00Z">
              <w:r w:rsidR="007E2BA5">
                <w:rPr>
                  <w:rFonts w:ascii="Times New Roman" w:hAnsi="Times New Roman" w:cs="Times New Roman"/>
                  <w:sz w:val="24"/>
                  <w:szCs w:val="24"/>
                </w:rPr>
                <w:t xml:space="preserve">bruta </w:t>
              </w:r>
            </w:ins>
            <w:ins w:id="29" w:author="Francisco Alves de Oliveira Júnior (SEPLAG)" w:date="2016-04-01T18:06:00Z">
              <w:r w:rsidR="007E2BA5">
                <w:rPr>
                  <w:rFonts w:ascii="Times New Roman" w:hAnsi="Times New Roman" w:cs="Times New Roman"/>
                  <w:sz w:val="24"/>
                  <w:szCs w:val="24"/>
                </w:rPr>
                <w:t>com pessoal</w:t>
              </w:r>
            </w:ins>
            <w:ins w:id="30" w:author="Francisco Alves de Oliveira Júnior (SEPLAG)" w:date="2016-04-01T18:08:00Z">
              <w:r w:rsidR="007E2BA5">
                <w:rPr>
                  <w:rFonts w:ascii="Times New Roman" w:hAnsi="Times New Roman" w:cs="Times New Roman"/>
                  <w:sz w:val="24"/>
                  <w:szCs w:val="24"/>
                </w:rPr>
                <w:t xml:space="preserve">. No entanto, como a alínea c, inciso VI do art. </w:t>
              </w:r>
            </w:ins>
            <w:ins w:id="31" w:author="Francisco Alves de Oliveira Júnior (SEPLAG)" w:date="2016-04-01T18:09:00Z">
              <w:r w:rsidR="007E2BA5">
                <w:rPr>
                  <w:rFonts w:ascii="Times New Roman" w:hAnsi="Times New Roman" w:cs="Times New Roman"/>
                  <w:sz w:val="24"/>
                  <w:szCs w:val="24"/>
                </w:rPr>
                <w:t xml:space="preserve">19 não foi </w:t>
              </w:r>
              <w:proofErr w:type="gramStart"/>
              <w:r w:rsidR="007E2BA5">
                <w:rPr>
                  <w:rFonts w:ascii="Times New Roman" w:hAnsi="Times New Roman" w:cs="Times New Roman"/>
                  <w:sz w:val="24"/>
                  <w:szCs w:val="24"/>
                </w:rPr>
                <w:t>alterada</w:t>
              </w:r>
              <w:proofErr w:type="gramEnd"/>
              <w:r w:rsidR="007E2BA5">
                <w:rPr>
                  <w:rFonts w:ascii="Times New Roman" w:hAnsi="Times New Roman" w:cs="Times New Roman"/>
                  <w:sz w:val="24"/>
                  <w:szCs w:val="24"/>
                </w:rPr>
                <w:t xml:space="preserve">, esses valores ainda </w:t>
              </w:r>
              <w:r w:rsidR="00B31933">
                <w:rPr>
                  <w:rFonts w:ascii="Times New Roman" w:hAnsi="Times New Roman" w:cs="Times New Roman"/>
                  <w:sz w:val="24"/>
                  <w:szCs w:val="24"/>
                </w:rPr>
                <w:t>*</w:t>
              </w:r>
              <w:r w:rsidR="007E2BA5">
                <w:rPr>
                  <w:rFonts w:ascii="Times New Roman" w:hAnsi="Times New Roman" w:cs="Times New Roman"/>
                  <w:sz w:val="24"/>
                  <w:szCs w:val="24"/>
                </w:rPr>
                <w:t>podem</w:t>
              </w:r>
              <w:r w:rsidR="00B31933">
                <w:rPr>
                  <w:rFonts w:ascii="Times New Roman" w:hAnsi="Times New Roman" w:cs="Times New Roman"/>
                  <w:sz w:val="24"/>
                  <w:szCs w:val="24"/>
                </w:rPr>
                <w:t>* ser deduzidos.</w:t>
              </w:r>
            </w:ins>
          </w:p>
        </w:tc>
      </w:tr>
      <w:tr w:rsidR="002116E7" w:rsidTr="00AB0E16">
        <w:tc>
          <w:tcPr>
            <w:tcW w:w="7621" w:type="dxa"/>
          </w:tcPr>
          <w:p w:rsidR="002116E7" w:rsidRDefault="002116E7" w:rsidP="002116E7">
            <w:pPr>
              <w:widowControl w:val="0"/>
              <w:numPr>
                <w:ilvl w:val="0"/>
                <w:numId w:val="5"/>
              </w:numPr>
              <w:tabs>
                <w:tab w:val="clear" w:pos="720"/>
                <w:tab w:val="num" w:pos="914"/>
              </w:tabs>
              <w:overflowPunct w:val="0"/>
              <w:autoSpaceDE w:val="0"/>
              <w:autoSpaceDN w:val="0"/>
              <w:adjustRightInd w:val="0"/>
              <w:spacing w:line="207" w:lineRule="auto"/>
              <w:ind w:left="0" w:firstLine="712"/>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Para a apuração da despesa total com pessoal</w:t>
            </w:r>
            <w:proofErr w:type="gramStart"/>
            <w:r>
              <w:rPr>
                <w:rFonts w:ascii="Times New Roman" w:hAnsi="Times New Roman" w:cs="Times New Roman"/>
                <w:sz w:val="24"/>
                <w:szCs w:val="24"/>
              </w:rPr>
              <w:t>, deverá</w:t>
            </w:r>
            <w:proofErr w:type="gramEnd"/>
            <w:r>
              <w:rPr>
                <w:rFonts w:ascii="Times New Roman" w:hAnsi="Times New Roman" w:cs="Times New Roman"/>
                <w:sz w:val="24"/>
                <w:szCs w:val="24"/>
              </w:rPr>
              <w:t xml:space="preserve"> ser observada a remuneração bruta do servidor, nela incluídos os valores retidos para pagamento de tributos. </w:t>
            </w:r>
          </w:p>
        </w:tc>
        <w:tc>
          <w:tcPr>
            <w:tcW w:w="2795" w:type="dxa"/>
          </w:tcPr>
          <w:p w:rsidR="002116E7" w:rsidRDefault="002116E7" w:rsidP="002116E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Explicitou para não haver dedução do imposto de renda. Não é o caso de MG</w:t>
            </w:r>
          </w:p>
        </w:tc>
      </w:tr>
      <w:tr w:rsidR="002116E7" w:rsidTr="00AB0E16">
        <w:tc>
          <w:tcPr>
            <w:tcW w:w="7621" w:type="dxa"/>
          </w:tcPr>
          <w:p w:rsidR="002116E7" w:rsidRPr="002116E7" w:rsidRDefault="002116E7" w:rsidP="002116E7">
            <w:pPr>
              <w:widowControl w:val="0"/>
              <w:numPr>
                <w:ilvl w:val="0"/>
                <w:numId w:val="5"/>
              </w:numPr>
              <w:tabs>
                <w:tab w:val="clear" w:pos="720"/>
                <w:tab w:val="num" w:pos="905"/>
              </w:tabs>
              <w:overflowPunct w:val="0"/>
              <w:autoSpaceDE w:val="0"/>
              <w:autoSpaceDN w:val="0"/>
              <w:adjustRightInd w:val="0"/>
              <w:spacing w:line="217" w:lineRule="auto"/>
              <w:ind w:left="0" w:firstLine="712"/>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As despesas com indenizações e auxílios, com sentenças judiciais e com requisições de pequeno valor serão computadas nas despesas com pessoal para fins de aplicação dos limites de que tratam 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xml:space="preserve">. 19 e 20. </w:t>
            </w:r>
          </w:p>
        </w:tc>
        <w:tc>
          <w:tcPr>
            <w:tcW w:w="2795" w:type="dxa"/>
          </w:tcPr>
          <w:p w:rsidR="002116E7" w:rsidRDefault="00CA5A59" w:rsidP="00B31933">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Passam a </w:t>
            </w:r>
            <w:proofErr w:type="gramStart"/>
            <w:r>
              <w:rPr>
                <w:rFonts w:ascii="Times New Roman" w:hAnsi="Times New Roman" w:cs="Times New Roman"/>
                <w:sz w:val="24"/>
                <w:szCs w:val="24"/>
              </w:rPr>
              <w:t>ser</w:t>
            </w:r>
            <w:proofErr w:type="gramEnd"/>
            <w:r>
              <w:rPr>
                <w:rFonts w:ascii="Times New Roman" w:hAnsi="Times New Roman" w:cs="Times New Roman"/>
                <w:sz w:val="24"/>
                <w:szCs w:val="24"/>
              </w:rPr>
              <w:t xml:space="preserve"> computados os auxílios dos membros dos demais poderes que hoje estão fora</w:t>
            </w:r>
            <w:ins w:id="32" w:author="Francisco Alves de Oliveira Júnior (SEPLAG)" w:date="2016-04-01T18:10:00Z">
              <w:r w:rsidR="00B31933">
                <w:rPr>
                  <w:rFonts w:ascii="Times New Roman" w:hAnsi="Times New Roman" w:cs="Times New Roman"/>
                  <w:sz w:val="24"/>
                  <w:szCs w:val="24"/>
                </w:rPr>
                <w:t xml:space="preserve">. Inconsistência legal tendo em vista que </w:t>
              </w:r>
              <w:r w:rsidR="00B31933" w:rsidRPr="00B31933">
                <w:rPr>
                  <w:rFonts w:ascii="Times New Roman" w:hAnsi="Times New Roman" w:cs="Times New Roman"/>
                  <w:sz w:val="24"/>
                  <w:szCs w:val="24"/>
                </w:rPr>
                <w:t>o in</w:t>
              </w:r>
              <w:r w:rsidR="00B31933">
                <w:rPr>
                  <w:rFonts w:ascii="Times New Roman" w:hAnsi="Times New Roman" w:cs="Times New Roman"/>
                  <w:sz w:val="24"/>
                  <w:szCs w:val="24"/>
                </w:rPr>
                <w:t xml:space="preserve">ciso IV, § 1º do art. 19 da LRF </w:t>
              </w:r>
              <w:r w:rsidR="00B31933" w:rsidRPr="00B31933">
                <w:rPr>
                  <w:rFonts w:ascii="Times New Roman" w:hAnsi="Times New Roman" w:cs="Times New Roman"/>
                  <w:sz w:val="24"/>
                  <w:szCs w:val="24"/>
                </w:rPr>
                <w:t xml:space="preserve">estabelece que na verificação </w:t>
              </w:r>
              <w:proofErr w:type="gramStart"/>
              <w:r w:rsidR="00B31933" w:rsidRPr="00B31933">
                <w:rPr>
                  <w:rFonts w:ascii="Times New Roman" w:hAnsi="Times New Roman" w:cs="Times New Roman"/>
                  <w:sz w:val="24"/>
                  <w:szCs w:val="24"/>
                </w:rPr>
                <w:t>do atendimentos</w:t>
              </w:r>
              <w:proofErr w:type="gramEnd"/>
              <w:r w:rsidR="00B31933" w:rsidRPr="00B31933">
                <w:rPr>
                  <w:rFonts w:ascii="Times New Roman" w:hAnsi="Times New Roman" w:cs="Times New Roman"/>
                  <w:sz w:val="24"/>
                  <w:szCs w:val="24"/>
                </w:rPr>
                <w:t xml:space="preserve"> dos limites definidos no artigo 19 não serão computadas as despesas decorrentes de decisão judicial</w:t>
              </w:r>
            </w:ins>
            <w:ins w:id="33" w:author="Francisco Alves de Oliveira Júnior (SEPLAG)" w:date="2016-04-01T18:11:00Z">
              <w:r w:rsidR="00B31933">
                <w:rPr>
                  <w:rFonts w:ascii="Times New Roman" w:hAnsi="Times New Roman" w:cs="Times New Roman"/>
                  <w:sz w:val="24"/>
                  <w:szCs w:val="24"/>
                </w:rPr>
                <w:t>.</w:t>
              </w:r>
            </w:ins>
          </w:p>
        </w:tc>
      </w:tr>
      <w:tr w:rsidR="00CA5A59" w:rsidTr="00AB0E16">
        <w:tc>
          <w:tcPr>
            <w:tcW w:w="7621" w:type="dxa"/>
          </w:tcPr>
          <w:p w:rsidR="00CA5A59" w:rsidRPr="00CA5A59" w:rsidRDefault="00CA5A59" w:rsidP="00CA5A59">
            <w:pPr>
              <w:widowControl w:val="0"/>
              <w:numPr>
                <w:ilvl w:val="0"/>
                <w:numId w:val="5"/>
              </w:numPr>
              <w:tabs>
                <w:tab w:val="clear" w:pos="720"/>
                <w:tab w:val="num" w:pos="948"/>
              </w:tabs>
              <w:overflowPunct w:val="0"/>
              <w:autoSpaceDE w:val="0"/>
              <w:autoSpaceDN w:val="0"/>
              <w:adjustRightInd w:val="0"/>
              <w:spacing w:line="207" w:lineRule="auto"/>
              <w:ind w:left="0" w:firstLine="712"/>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 impossibilidade de contingenciamento ou de pagamento não autoriza excluir qualquer item previsto no </w:t>
            </w:r>
            <w:r>
              <w:rPr>
                <w:rFonts w:ascii="Times New Roman" w:hAnsi="Times New Roman" w:cs="Times New Roman"/>
                <w:b/>
                <w:bCs/>
                <w:sz w:val="24"/>
                <w:szCs w:val="24"/>
              </w:rPr>
              <w:t>caput</w:t>
            </w:r>
            <w:r>
              <w:rPr>
                <w:rFonts w:ascii="Times New Roman" w:hAnsi="Times New Roman" w:cs="Times New Roman"/>
                <w:sz w:val="24"/>
                <w:szCs w:val="24"/>
              </w:rPr>
              <w:t xml:space="preserve"> da apuração da despesa total com pessoal. </w:t>
            </w:r>
          </w:p>
        </w:tc>
        <w:tc>
          <w:tcPr>
            <w:tcW w:w="2795" w:type="dxa"/>
          </w:tcPr>
          <w:p w:rsidR="00CA5A59" w:rsidRDefault="00CA5A59" w:rsidP="002116E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A5A59" w:rsidTr="00AB0E16">
        <w:tc>
          <w:tcPr>
            <w:tcW w:w="7621" w:type="dxa"/>
          </w:tcPr>
          <w:p w:rsidR="00CA5A59" w:rsidRPr="00CA5A59" w:rsidRDefault="00CA5A59" w:rsidP="00CA5A59">
            <w:pPr>
              <w:widowControl w:val="0"/>
              <w:numPr>
                <w:ilvl w:val="0"/>
                <w:numId w:val="5"/>
              </w:numPr>
              <w:tabs>
                <w:tab w:val="clear" w:pos="720"/>
                <w:tab w:val="num" w:pos="893"/>
              </w:tabs>
              <w:overflowPunct w:val="0"/>
              <w:autoSpaceDE w:val="0"/>
              <w:autoSpaceDN w:val="0"/>
              <w:adjustRightInd w:val="0"/>
              <w:spacing w:line="217" w:lineRule="auto"/>
              <w:ind w:left="0" w:firstLine="712"/>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trike/>
                <w:sz w:val="24"/>
                <w:szCs w:val="24"/>
              </w:rPr>
              <w:t>º</w:t>
            </w:r>
            <w:r>
              <w:rPr>
                <w:rFonts w:ascii="Times New Roman" w:hAnsi="Times New Roman" w:cs="Times New Roman"/>
                <w:sz w:val="24"/>
                <w:szCs w:val="24"/>
              </w:rPr>
              <w:t xml:space="preserve"> Para a apuração da despesa total com pessoal, </w:t>
            </w:r>
            <w:r w:rsidRPr="00CA5A59">
              <w:rPr>
                <w:rFonts w:ascii="Times New Roman" w:hAnsi="Times New Roman" w:cs="Times New Roman"/>
                <w:b/>
                <w:sz w:val="24"/>
                <w:szCs w:val="24"/>
              </w:rPr>
              <w:t>deverão ser acrescidos os valores pagos referentes às despesas de exercícios anteriores.</w:t>
            </w:r>
            <w:r>
              <w:rPr>
                <w:rFonts w:ascii="Times New Roman" w:hAnsi="Times New Roman" w:cs="Times New Roman"/>
                <w:sz w:val="24"/>
                <w:szCs w:val="24"/>
              </w:rPr>
              <w:t xml:space="preserve"> </w:t>
            </w:r>
          </w:p>
        </w:tc>
        <w:tc>
          <w:tcPr>
            <w:tcW w:w="2795" w:type="dxa"/>
          </w:tcPr>
          <w:p w:rsidR="00CA5A59" w:rsidRDefault="00CA5A59" w:rsidP="002116E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A5A59" w:rsidTr="00AB0E16">
        <w:tc>
          <w:tcPr>
            <w:tcW w:w="7621" w:type="dxa"/>
          </w:tcPr>
          <w:p w:rsidR="00CA5A59" w:rsidRPr="00CA5A59" w:rsidRDefault="00CA5A59" w:rsidP="00CA5A59">
            <w:pPr>
              <w:widowControl w:val="0"/>
              <w:numPr>
                <w:ilvl w:val="0"/>
                <w:numId w:val="5"/>
              </w:numPr>
              <w:tabs>
                <w:tab w:val="clear" w:pos="720"/>
                <w:tab w:val="num" w:pos="909"/>
              </w:tabs>
              <w:overflowPunct w:val="0"/>
              <w:autoSpaceDE w:val="0"/>
              <w:autoSpaceDN w:val="0"/>
              <w:adjustRightInd w:val="0"/>
              <w:spacing w:line="206" w:lineRule="auto"/>
              <w:ind w:left="0" w:firstLine="712"/>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trike/>
                <w:sz w:val="24"/>
                <w:szCs w:val="24"/>
              </w:rPr>
              <w:t>º</w:t>
            </w:r>
            <w:r>
              <w:rPr>
                <w:rFonts w:ascii="Times New Roman" w:hAnsi="Times New Roman" w:cs="Times New Roman"/>
                <w:sz w:val="24"/>
                <w:szCs w:val="24"/>
              </w:rPr>
              <w:t xml:space="preserve"> Os valores de que tratam os §§ 4</w:t>
            </w:r>
            <w:r>
              <w:rPr>
                <w:rFonts w:ascii="Times New Roman" w:hAnsi="Times New Roman" w:cs="Times New Roman"/>
                <w:sz w:val="32"/>
                <w:szCs w:val="32"/>
                <w:u w:val="single"/>
                <w:vertAlign w:val="superscript"/>
              </w:rPr>
              <w:t>o</w:t>
            </w:r>
            <w:r>
              <w:rPr>
                <w:rFonts w:ascii="Times New Roman" w:hAnsi="Times New Roman" w:cs="Times New Roman"/>
                <w:sz w:val="24"/>
                <w:szCs w:val="24"/>
              </w:rPr>
              <w:t>, 5</w:t>
            </w:r>
            <w:r>
              <w:rPr>
                <w:rFonts w:ascii="Times New Roman" w:hAnsi="Times New Roman" w:cs="Times New Roman"/>
                <w:sz w:val="32"/>
                <w:szCs w:val="32"/>
                <w:u w:val="single"/>
                <w:vertAlign w:val="superscript"/>
              </w:rPr>
              <w:t>o</w:t>
            </w:r>
            <w:r>
              <w:rPr>
                <w:rFonts w:ascii="Times New Roman" w:hAnsi="Times New Roman" w:cs="Times New Roman"/>
                <w:sz w:val="24"/>
                <w:szCs w:val="24"/>
              </w:rPr>
              <w:t>,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 7</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serão apurados e acrescidos de forma segregada por cada poder e órgão, dos Poderes e dos órgãos referidos no art. 20.” (NR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tc>
        <w:tc>
          <w:tcPr>
            <w:tcW w:w="2795" w:type="dxa"/>
          </w:tcPr>
          <w:p w:rsidR="00CA5A59" w:rsidRDefault="00CA5A59" w:rsidP="002116E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A5A59" w:rsidTr="00AB0E16">
        <w:tc>
          <w:tcPr>
            <w:tcW w:w="7621" w:type="dxa"/>
          </w:tcPr>
          <w:p w:rsidR="00CA5A59" w:rsidRDefault="00CA5A59" w:rsidP="00CA5A59">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19.</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CA5A59" w:rsidRDefault="00CA5A59" w:rsidP="00CA5A59">
            <w:pPr>
              <w:widowControl w:val="0"/>
              <w:autoSpaceDE w:val="0"/>
              <w:autoSpaceDN w:val="0"/>
              <w:adjustRightInd w:val="0"/>
              <w:spacing w:line="84" w:lineRule="exact"/>
              <w:rPr>
                <w:rFonts w:ascii="Times New Roman" w:hAnsi="Times New Roman" w:cs="Times New Roman"/>
                <w:sz w:val="24"/>
                <w:szCs w:val="24"/>
              </w:rPr>
            </w:pPr>
          </w:p>
          <w:p w:rsidR="00CA5A59" w:rsidRDefault="00CA5A59" w:rsidP="00CA5A59">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CA5A59" w:rsidRDefault="00CA5A59" w:rsidP="00CA5A59">
            <w:pPr>
              <w:widowControl w:val="0"/>
              <w:autoSpaceDE w:val="0"/>
              <w:autoSpaceDN w:val="0"/>
              <w:adjustRightInd w:val="0"/>
              <w:spacing w:line="200" w:lineRule="exact"/>
              <w:rPr>
                <w:rFonts w:ascii="Times New Roman" w:hAnsi="Times New Roman" w:cs="Times New Roman"/>
                <w:sz w:val="24"/>
                <w:szCs w:val="24"/>
              </w:rPr>
            </w:pPr>
          </w:p>
          <w:p w:rsidR="00CA5A59" w:rsidRDefault="00CA5A59" w:rsidP="00CA5A59">
            <w:pPr>
              <w:widowControl w:val="0"/>
              <w:autoSpaceDE w:val="0"/>
              <w:autoSpaceDN w:val="0"/>
              <w:adjustRightInd w:val="0"/>
              <w:spacing w:line="230" w:lineRule="exact"/>
              <w:rPr>
                <w:rFonts w:ascii="Times New Roman" w:hAnsi="Times New Roman" w:cs="Times New Roman"/>
                <w:sz w:val="24"/>
                <w:szCs w:val="24"/>
              </w:rPr>
            </w:pPr>
          </w:p>
          <w:p w:rsidR="00CA5A59" w:rsidRDefault="00CA5A59" w:rsidP="00CA5A59">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lastRenderedPageBreak/>
              <w:t>§ 1</w:t>
            </w:r>
            <w:r>
              <w:rPr>
                <w:rFonts w:ascii="Times New Roman" w:hAnsi="Times New Roman" w:cs="Times New Roman"/>
                <w:sz w:val="32"/>
                <w:szCs w:val="32"/>
                <w:u w:val="single"/>
                <w:vertAlign w:val="superscript"/>
              </w:rPr>
              <w: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CA5A59" w:rsidRDefault="00CA5A59" w:rsidP="00CA5A59">
            <w:pPr>
              <w:widowControl w:val="0"/>
              <w:autoSpaceDE w:val="0"/>
              <w:autoSpaceDN w:val="0"/>
              <w:adjustRightInd w:val="0"/>
              <w:spacing w:line="6" w:lineRule="exact"/>
              <w:rPr>
                <w:rFonts w:ascii="Times New Roman" w:hAnsi="Times New Roman" w:cs="Times New Roman"/>
                <w:sz w:val="24"/>
                <w:szCs w:val="24"/>
              </w:rPr>
            </w:pPr>
          </w:p>
          <w:p w:rsidR="00CA5A59" w:rsidRDefault="00CA5A59" w:rsidP="00CA5A59">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CA5A59" w:rsidRDefault="00CA5A59" w:rsidP="00CA5A59">
            <w:pPr>
              <w:widowControl w:val="0"/>
              <w:autoSpaceDE w:val="0"/>
              <w:autoSpaceDN w:val="0"/>
              <w:adjustRightInd w:val="0"/>
              <w:spacing w:line="82" w:lineRule="exact"/>
              <w:rPr>
                <w:rFonts w:ascii="Times New Roman" w:hAnsi="Times New Roman" w:cs="Times New Roman"/>
                <w:sz w:val="24"/>
                <w:szCs w:val="24"/>
              </w:rPr>
            </w:pPr>
          </w:p>
          <w:p w:rsidR="00CA5A59" w:rsidRDefault="00CA5A59" w:rsidP="00CA5A59">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VII</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de  contribuição  patronal  devida  pelo  ente  federativo  instituidor  de  regime  de previdência complementar vinculada àquela devida pelos respectivos participantes.” (NR)</w:t>
            </w:r>
          </w:p>
          <w:p w:rsidR="00CA5A59" w:rsidRDefault="00CA5A59" w:rsidP="00CA5A59">
            <w:pPr>
              <w:widowControl w:val="0"/>
              <w:overflowPunct w:val="0"/>
              <w:autoSpaceDE w:val="0"/>
              <w:autoSpaceDN w:val="0"/>
              <w:adjustRightInd w:val="0"/>
              <w:spacing w:line="206" w:lineRule="auto"/>
              <w:ind w:left="712"/>
              <w:jc w:val="both"/>
              <w:rPr>
                <w:rFonts w:ascii="Times New Roman" w:hAnsi="Times New Roman" w:cs="Times New Roman"/>
                <w:sz w:val="24"/>
                <w:szCs w:val="24"/>
              </w:rPr>
            </w:pPr>
          </w:p>
        </w:tc>
        <w:tc>
          <w:tcPr>
            <w:tcW w:w="2795" w:type="dxa"/>
          </w:tcPr>
          <w:p w:rsidR="00CA5A59" w:rsidRDefault="00CA5A59" w:rsidP="00CA5A59">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Dedução do </w:t>
            </w:r>
            <w:proofErr w:type="spellStart"/>
            <w:r>
              <w:rPr>
                <w:rFonts w:ascii="Times New Roman" w:hAnsi="Times New Roman" w:cs="Times New Roman"/>
                <w:sz w:val="24"/>
                <w:szCs w:val="24"/>
              </w:rPr>
              <w:t>indice</w:t>
            </w:r>
            <w:proofErr w:type="spellEnd"/>
            <w:r>
              <w:rPr>
                <w:rFonts w:ascii="Times New Roman" w:hAnsi="Times New Roman" w:cs="Times New Roman"/>
                <w:sz w:val="24"/>
                <w:szCs w:val="24"/>
              </w:rPr>
              <w:t xml:space="preserve"> de pessoal da parcela que o Estado repassa a </w:t>
            </w:r>
            <w:proofErr w:type="spellStart"/>
            <w:r>
              <w:rPr>
                <w:rFonts w:ascii="Times New Roman" w:hAnsi="Times New Roman" w:cs="Times New Roman"/>
                <w:sz w:val="24"/>
                <w:szCs w:val="24"/>
              </w:rPr>
              <w:t>Prevcom</w:t>
            </w:r>
            <w:proofErr w:type="spellEnd"/>
          </w:p>
        </w:tc>
      </w:tr>
      <w:tr w:rsidR="00CA5A59" w:rsidTr="00AB0E16">
        <w:tc>
          <w:tcPr>
            <w:tcW w:w="7621" w:type="dxa"/>
          </w:tcPr>
          <w:p w:rsidR="00875091" w:rsidRDefault="00875091" w:rsidP="0087509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lastRenderedPageBreak/>
              <w:t>“Art. 20.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875091" w:rsidRDefault="00875091" w:rsidP="00875091">
            <w:pPr>
              <w:widowControl w:val="0"/>
              <w:autoSpaceDE w:val="0"/>
              <w:autoSpaceDN w:val="0"/>
              <w:adjustRightInd w:val="0"/>
              <w:spacing w:line="82"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40,87%  (quarenta  inteiros  e  oitenta  e  sete  décimos  por  cento)  para  o  Executivo, destacando-se 3% (três por cento) para as despesas com pessoal decorrentes do que dispõem os incisos XIII e XIV do art. 21 da Constituição  e o art. 31 da Emenda Constitucional n</w:t>
            </w:r>
            <w:r>
              <w:rPr>
                <w:rFonts w:ascii="Times New Roman" w:hAnsi="Times New Roman" w:cs="Times New Roman"/>
                <w:strike/>
                <w:sz w:val="24"/>
                <w:szCs w:val="24"/>
              </w:rPr>
              <w:t>º</w:t>
            </w:r>
            <w:r>
              <w:rPr>
                <w:rFonts w:ascii="Times New Roman" w:hAnsi="Times New Roman" w:cs="Times New Roman"/>
                <w:sz w:val="24"/>
                <w:szCs w:val="24"/>
              </w:rPr>
              <w:t xml:space="preserve"> 19, repartidos de forma proporcional à média das despesas relativas a cada um destes dispositivos, em percentual da receita corrente líquida, verificadas nos três exercícios financeiros imediatamente anteriores ao da publicação desta Lei Complementar;</w:t>
            </w:r>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e) 0,03% (três centésimos por cento) para a Defensoria Pública da União;</w:t>
            </w:r>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II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CA5A59" w:rsidRDefault="00CA5A59" w:rsidP="00875091">
            <w:pPr>
              <w:widowControl w:val="0"/>
              <w:autoSpaceDE w:val="0"/>
              <w:autoSpaceDN w:val="0"/>
              <w:adjustRightInd w:val="0"/>
              <w:ind w:left="720"/>
              <w:rPr>
                <w:rFonts w:ascii="Times New Roman" w:hAnsi="Times New Roman" w:cs="Times New Roman"/>
                <w:sz w:val="24"/>
                <w:szCs w:val="24"/>
              </w:rPr>
            </w:pPr>
          </w:p>
        </w:tc>
        <w:tc>
          <w:tcPr>
            <w:tcW w:w="2795" w:type="dxa"/>
          </w:tcPr>
          <w:p w:rsidR="00CA5A59" w:rsidRDefault="00CA5A59" w:rsidP="00CA5A59">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875091" w:rsidTr="00AB0E16">
        <w:tc>
          <w:tcPr>
            <w:tcW w:w="7621" w:type="dxa"/>
          </w:tcPr>
          <w:p w:rsidR="00875091" w:rsidRDefault="00875091" w:rsidP="0087509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c) 48,3% (quarenta e oito inteiros e três décimos por cento) para o Executivo;</w:t>
            </w:r>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875091" w:rsidRDefault="00875091" w:rsidP="00875091">
            <w:pPr>
              <w:widowControl w:val="0"/>
              <w:autoSpaceDE w:val="0"/>
              <w:autoSpaceDN w:val="0"/>
              <w:adjustRightInd w:val="0"/>
              <w:spacing w:line="84" w:lineRule="exact"/>
              <w:rPr>
                <w:rFonts w:ascii="Times New Roman" w:hAnsi="Times New Roman" w:cs="Times New Roman"/>
                <w:sz w:val="24"/>
                <w:szCs w:val="24"/>
              </w:rPr>
            </w:pPr>
          </w:p>
          <w:p w:rsidR="00875091" w:rsidRDefault="00875091" w:rsidP="0087509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e) 0,7% (sete décimos por cento) para a Defensoria Pública Estadual;</w:t>
            </w:r>
          </w:p>
          <w:p w:rsidR="00875091" w:rsidRDefault="00875091" w:rsidP="00875091">
            <w:pPr>
              <w:widowControl w:val="0"/>
              <w:autoSpaceDE w:val="0"/>
              <w:autoSpaceDN w:val="0"/>
              <w:adjustRightInd w:val="0"/>
              <w:ind w:left="720"/>
              <w:rPr>
                <w:rFonts w:ascii="Times New Roman" w:hAnsi="Times New Roman" w:cs="Times New Roman"/>
                <w:sz w:val="24"/>
                <w:szCs w:val="24"/>
              </w:rPr>
            </w:pPr>
          </w:p>
        </w:tc>
        <w:tc>
          <w:tcPr>
            <w:tcW w:w="2795" w:type="dxa"/>
          </w:tcPr>
          <w:p w:rsidR="00875091" w:rsidRDefault="00875091" w:rsidP="00CA5A59">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Percentuais foram mantidos, porém o Executivo tem uma perda ao destacar a Defensoria. Consideramos alto o percentual da Defensoria visto que daria uma margem de crescimento no pessoal de R$ 100 milhões em 2016. Sugerimos um percentual de, no máximo 0,4%</w:t>
            </w:r>
          </w:p>
        </w:tc>
      </w:tr>
      <w:tr w:rsidR="00875091" w:rsidTr="00AB0E16">
        <w:tc>
          <w:tcPr>
            <w:tcW w:w="7621" w:type="dxa"/>
          </w:tcPr>
          <w:p w:rsidR="00875091" w:rsidRDefault="00875091" w:rsidP="0087509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875091" w:rsidRDefault="00875091" w:rsidP="00875091">
            <w:pPr>
              <w:widowControl w:val="0"/>
              <w:autoSpaceDE w:val="0"/>
              <w:autoSpaceDN w:val="0"/>
              <w:adjustRightInd w:val="0"/>
              <w:spacing w:line="200" w:lineRule="exact"/>
              <w:rPr>
                <w:rFonts w:ascii="Times New Roman" w:hAnsi="Times New Roman" w:cs="Times New Roman"/>
                <w:sz w:val="24"/>
                <w:szCs w:val="24"/>
              </w:rPr>
            </w:pPr>
          </w:p>
          <w:p w:rsidR="00875091" w:rsidRDefault="00875091" w:rsidP="00875091">
            <w:pPr>
              <w:widowControl w:val="0"/>
              <w:autoSpaceDE w:val="0"/>
              <w:autoSpaceDN w:val="0"/>
              <w:adjustRightInd w:val="0"/>
              <w:spacing w:line="245" w:lineRule="exact"/>
              <w:rPr>
                <w:rFonts w:ascii="Times New Roman" w:hAnsi="Times New Roman" w:cs="Times New Roman"/>
                <w:sz w:val="24"/>
                <w:szCs w:val="24"/>
              </w:rPr>
            </w:pPr>
          </w:p>
          <w:p w:rsidR="00875091" w:rsidRDefault="00875091" w:rsidP="00875091">
            <w:pPr>
              <w:widowControl w:val="0"/>
              <w:overflowPunct w:val="0"/>
              <w:autoSpaceDE w:val="0"/>
              <w:autoSpaceDN w:val="0"/>
              <w:adjustRightInd w:val="0"/>
              <w:spacing w:line="223" w:lineRule="auto"/>
              <w:ind w:firstLine="710"/>
              <w:jc w:val="both"/>
              <w:rPr>
                <w:rFonts w:ascii="Times New Roman" w:hAnsi="Times New Roman" w:cs="Times New Roman"/>
                <w:sz w:val="24"/>
                <w:szCs w:val="24"/>
              </w:rPr>
            </w:pPr>
            <w:r>
              <w:rPr>
                <w:rFonts w:ascii="Times New Roman" w:hAnsi="Times New Roman" w:cs="Times New Roman"/>
                <w:sz w:val="24"/>
                <w:szCs w:val="24"/>
              </w:rPr>
              <w:t>§ 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Para os fins previstos no art. 168 da Constituição, a entrega dos recursos financeiros correspondentes à despesa total com pessoal por Poder e por órgão será a resultante da aplicação dos percentuais definidos neste artigo, ou àqueles montantes fixados na lei de diretrizes orçamentárias, observando-se o art. 23.” (NR</w:t>
            </w:r>
            <w:proofErr w:type="gramStart"/>
            <w:r>
              <w:rPr>
                <w:rFonts w:ascii="Times New Roman" w:hAnsi="Times New Roman" w:cs="Times New Roman"/>
                <w:sz w:val="24"/>
                <w:szCs w:val="24"/>
              </w:rPr>
              <w:t>)</w:t>
            </w:r>
            <w:proofErr w:type="gramEnd"/>
          </w:p>
        </w:tc>
        <w:tc>
          <w:tcPr>
            <w:tcW w:w="2795" w:type="dxa"/>
          </w:tcPr>
          <w:p w:rsidR="00875091" w:rsidRDefault="002C5F47" w:rsidP="00CA5A59">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Sugestão de emenda: Que os repasses financeiros duodecimais considerem a </w:t>
            </w:r>
            <w:r>
              <w:rPr>
                <w:rFonts w:ascii="Times New Roman" w:hAnsi="Times New Roman" w:cs="Times New Roman"/>
                <w:sz w:val="24"/>
                <w:szCs w:val="24"/>
              </w:rPr>
              <w:lastRenderedPageBreak/>
              <w:t>reestimativa de receita publicada no RREO</w:t>
            </w:r>
          </w:p>
        </w:tc>
      </w:tr>
      <w:tr w:rsidR="00875091" w:rsidTr="00AB0E16">
        <w:tc>
          <w:tcPr>
            <w:tcW w:w="7621" w:type="dxa"/>
          </w:tcPr>
          <w:p w:rsidR="002C5F47" w:rsidRDefault="002C5F47" w:rsidP="002C5F47">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lastRenderedPageBreak/>
              <w:t>“Art. 21.</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É nulo de pleno direito:</w:t>
            </w:r>
          </w:p>
          <w:p w:rsidR="002C5F47" w:rsidRDefault="002C5F47" w:rsidP="002C5F47">
            <w:pPr>
              <w:widowControl w:val="0"/>
              <w:autoSpaceDE w:val="0"/>
              <w:autoSpaceDN w:val="0"/>
              <w:adjustRightInd w:val="0"/>
              <w:spacing w:line="84" w:lineRule="exact"/>
              <w:rPr>
                <w:rFonts w:ascii="Times New Roman" w:hAnsi="Times New Roman" w:cs="Times New Roman"/>
                <w:sz w:val="24"/>
                <w:szCs w:val="24"/>
              </w:rPr>
            </w:pPr>
          </w:p>
          <w:p w:rsidR="002C5F47" w:rsidRDefault="002C5F47" w:rsidP="002C5F47">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I - o ato que provoque aumento da despesa com pessoal e não atenda:</w:t>
            </w:r>
          </w:p>
          <w:p w:rsidR="002C5F47" w:rsidRDefault="002C5F47" w:rsidP="002C5F47">
            <w:pPr>
              <w:widowControl w:val="0"/>
              <w:autoSpaceDE w:val="0"/>
              <w:autoSpaceDN w:val="0"/>
              <w:adjustRightInd w:val="0"/>
              <w:spacing w:line="140" w:lineRule="exact"/>
              <w:rPr>
                <w:rFonts w:ascii="Times New Roman" w:hAnsi="Times New Roman" w:cs="Times New Roman"/>
                <w:sz w:val="24"/>
                <w:szCs w:val="24"/>
              </w:rPr>
            </w:pPr>
          </w:p>
          <w:p w:rsidR="002C5F47" w:rsidRDefault="002C5F47" w:rsidP="002C5F47">
            <w:pPr>
              <w:widowControl w:val="0"/>
              <w:numPr>
                <w:ilvl w:val="0"/>
                <w:numId w:val="6"/>
              </w:numPr>
              <w:tabs>
                <w:tab w:val="clear" w:pos="720"/>
                <w:tab w:val="num" w:pos="974"/>
              </w:tabs>
              <w:overflowPunct w:val="0"/>
              <w:autoSpaceDE w:val="0"/>
              <w:autoSpaceDN w:val="0"/>
              <w:adjustRightInd w:val="0"/>
              <w:spacing w:line="215" w:lineRule="auto"/>
              <w:ind w:left="0" w:firstLine="712"/>
              <w:jc w:val="both"/>
              <w:rPr>
                <w:rFonts w:ascii="Times New Roman" w:hAnsi="Times New Roman" w:cs="Times New Roman"/>
                <w:sz w:val="24"/>
                <w:szCs w:val="24"/>
              </w:rPr>
            </w:pP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exigências dos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16 e 17 desta Lei Complementar e o disposto no inciso XIII do art. 37 e no §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169 da Constituição; </w:t>
            </w:r>
          </w:p>
          <w:p w:rsidR="002C5F47" w:rsidRDefault="002C5F47" w:rsidP="002C5F47">
            <w:pPr>
              <w:widowControl w:val="0"/>
              <w:autoSpaceDE w:val="0"/>
              <w:autoSpaceDN w:val="0"/>
              <w:adjustRightInd w:val="0"/>
              <w:spacing w:line="8" w:lineRule="exact"/>
              <w:rPr>
                <w:rFonts w:ascii="Times New Roman" w:hAnsi="Times New Roman" w:cs="Times New Roman"/>
                <w:sz w:val="24"/>
                <w:szCs w:val="24"/>
              </w:rPr>
            </w:pPr>
          </w:p>
          <w:p w:rsidR="002C5F47" w:rsidRDefault="002C5F47" w:rsidP="002C5F47">
            <w:pPr>
              <w:widowControl w:val="0"/>
              <w:numPr>
                <w:ilvl w:val="0"/>
                <w:numId w:val="6"/>
              </w:numPr>
              <w:tabs>
                <w:tab w:val="clear" w:pos="720"/>
                <w:tab w:val="num" w:pos="980"/>
              </w:tabs>
              <w:overflowPunct w:val="0"/>
              <w:autoSpaceDE w:val="0"/>
              <w:autoSpaceDN w:val="0"/>
              <w:adjustRightInd w:val="0"/>
              <w:ind w:left="980" w:hanging="268"/>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limite legal de comprometimento aplicado às despesas com pessoal inativo; e </w:t>
            </w:r>
          </w:p>
          <w:p w:rsidR="002C5F47" w:rsidRDefault="002C5F47" w:rsidP="002C5F47">
            <w:pPr>
              <w:widowControl w:val="0"/>
              <w:autoSpaceDE w:val="0"/>
              <w:autoSpaceDN w:val="0"/>
              <w:adjustRightInd w:val="0"/>
              <w:spacing w:line="70" w:lineRule="exact"/>
              <w:rPr>
                <w:rFonts w:ascii="Times New Roman" w:hAnsi="Times New Roman" w:cs="Times New Roman"/>
                <w:sz w:val="24"/>
                <w:szCs w:val="24"/>
              </w:rPr>
            </w:pPr>
          </w:p>
          <w:p w:rsidR="002C5F47" w:rsidRDefault="002C5F47" w:rsidP="002C5F47">
            <w:pPr>
              <w:widowControl w:val="0"/>
              <w:numPr>
                <w:ilvl w:val="0"/>
                <w:numId w:val="6"/>
              </w:numPr>
              <w:tabs>
                <w:tab w:val="clear" w:pos="720"/>
                <w:tab w:val="num" w:pos="960"/>
              </w:tabs>
              <w:overflowPunct w:val="0"/>
              <w:autoSpaceDE w:val="0"/>
              <w:autoSpaceDN w:val="0"/>
              <w:adjustRightInd w:val="0"/>
              <w:ind w:left="960" w:hanging="248"/>
              <w:jc w:val="both"/>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 limite imposto pela alínea “g”, inciso I, do art. 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w:t>
            </w:r>
          </w:p>
          <w:p w:rsidR="00875091" w:rsidRDefault="00875091" w:rsidP="00875091">
            <w:pPr>
              <w:widowControl w:val="0"/>
              <w:autoSpaceDE w:val="0"/>
              <w:autoSpaceDN w:val="0"/>
              <w:adjustRightInd w:val="0"/>
              <w:ind w:left="720"/>
              <w:rPr>
                <w:rFonts w:ascii="Times New Roman" w:hAnsi="Times New Roman" w:cs="Times New Roman"/>
                <w:sz w:val="24"/>
                <w:szCs w:val="24"/>
              </w:rPr>
            </w:pPr>
          </w:p>
        </w:tc>
        <w:tc>
          <w:tcPr>
            <w:tcW w:w="2795" w:type="dxa"/>
          </w:tcPr>
          <w:p w:rsidR="00875091" w:rsidRDefault="00875091" w:rsidP="00CA5A59">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C5F47" w:rsidTr="00AB0E16">
        <w:tc>
          <w:tcPr>
            <w:tcW w:w="7621" w:type="dxa"/>
          </w:tcPr>
          <w:p w:rsidR="002C5F47" w:rsidRDefault="002C5F47" w:rsidP="002C5F47">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II - o ato de que resulte aumento da despesa com pessoal nos cento e oitenta dias anteriores ao final do mandato do titular do respectivo Poder ou órgão referido no art. 20; e</w:t>
            </w:r>
          </w:p>
        </w:tc>
        <w:tc>
          <w:tcPr>
            <w:tcW w:w="2795" w:type="dxa"/>
          </w:tcPr>
          <w:p w:rsidR="002C5F47" w:rsidRDefault="002C5F47" w:rsidP="00CA5A59">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C5F47" w:rsidTr="00AB0E16">
        <w:tc>
          <w:tcPr>
            <w:tcW w:w="7621" w:type="dxa"/>
          </w:tcPr>
          <w:p w:rsidR="002C5F47" w:rsidRDefault="002C5F47" w:rsidP="002C5F47">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III - o ato de que resulte aumento da despesa com pessoal que preveja parcelas a serem </w:t>
            </w:r>
            <w:proofErr w:type="gramStart"/>
            <w:r>
              <w:rPr>
                <w:rFonts w:ascii="Times New Roman" w:hAnsi="Times New Roman" w:cs="Times New Roman"/>
                <w:sz w:val="24"/>
                <w:szCs w:val="24"/>
              </w:rPr>
              <w:t>implementadas</w:t>
            </w:r>
            <w:proofErr w:type="gramEnd"/>
            <w:r>
              <w:rPr>
                <w:rFonts w:ascii="Times New Roman" w:hAnsi="Times New Roman" w:cs="Times New Roman"/>
                <w:sz w:val="24"/>
                <w:szCs w:val="24"/>
              </w:rPr>
              <w:t xml:space="preserve"> em períodos posteriores ao final do mandato do titular do respectivo Poder ou órgão referido no art. 20.</w:t>
            </w:r>
          </w:p>
          <w:p w:rsidR="002C5F47" w:rsidRDefault="002C5F47" w:rsidP="002C5F47">
            <w:pPr>
              <w:widowControl w:val="0"/>
              <w:autoSpaceDE w:val="0"/>
              <w:autoSpaceDN w:val="0"/>
              <w:adjustRightInd w:val="0"/>
              <w:spacing w:line="87" w:lineRule="exact"/>
              <w:rPr>
                <w:rFonts w:ascii="Times New Roman" w:hAnsi="Times New Roman" w:cs="Times New Roman"/>
                <w:sz w:val="24"/>
                <w:szCs w:val="24"/>
              </w:rPr>
            </w:pPr>
          </w:p>
          <w:p w:rsidR="002C5F47" w:rsidRDefault="002C5F47" w:rsidP="002C5F47">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tc>
        <w:tc>
          <w:tcPr>
            <w:tcW w:w="2795" w:type="dxa"/>
          </w:tcPr>
          <w:p w:rsidR="002C5F47" w:rsidRDefault="002C5F47" w:rsidP="002C5F4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Emenda para explicitar que deve ser considerado concomitantemente com o inciso II. Com isso qualquer parcela de aumento deverá ter incidência no máximo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meses antes do término do mandato</w:t>
            </w:r>
          </w:p>
        </w:tc>
      </w:tr>
      <w:tr w:rsidR="002C5F47" w:rsidTr="00AB0E16">
        <w:tc>
          <w:tcPr>
            <w:tcW w:w="7621" w:type="dxa"/>
          </w:tcPr>
          <w:p w:rsidR="002C5F47" w:rsidRDefault="002C5F47" w:rsidP="002C5F47">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22.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2C5F47" w:rsidRDefault="002C5F47" w:rsidP="002C5F47">
            <w:pPr>
              <w:widowControl w:val="0"/>
              <w:autoSpaceDE w:val="0"/>
              <w:autoSpaceDN w:val="0"/>
              <w:adjustRightInd w:val="0"/>
              <w:spacing w:line="200" w:lineRule="exact"/>
              <w:rPr>
                <w:rFonts w:ascii="Times New Roman" w:hAnsi="Times New Roman" w:cs="Times New Roman"/>
                <w:sz w:val="24"/>
                <w:szCs w:val="24"/>
              </w:rPr>
            </w:pPr>
          </w:p>
          <w:p w:rsidR="002C5F47" w:rsidRDefault="002C5F47" w:rsidP="002C5F47">
            <w:pPr>
              <w:widowControl w:val="0"/>
              <w:autoSpaceDE w:val="0"/>
              <w:autoSpaceDN w:val="0"/>
              <w:adjustRightInd w:val="0"/>
              <w:spacing w:line="245" w:lineRule="exact"/>
              <w:rPr>
                <w:rFonts w:ascii="Times New Roman" w:hAnsi="Times New Roman" w:cs="Times New Roman"/>
                <w:sz w:val="24"/>
                <w:szCs w:val="24"/>
              </w:rPr>
            </w:pPr>
          </w:p>
          <w:p w:rsidR="002C5F47" w:rsidRDefault="002C5F47" w:rsidP="002C5F47">
            <w:pPr>
              <w:widowControl w:val="0"/>
              <w:overflowPunct w:val="0"/>
              <w:autoSpaceDE w:val="0"/>
              <w:autoSpaceDN w:val="0"/>
              <w:adjustRightInd w:val="0"/>
              <w:spacing w:line="207" w:lineRule="auto"/>
              <w:ind w:firstLine="710"/>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Se a despesa total com pessoal exceder a 90% (noventa por cento) do limite</w:t>
            </w:r>
            <w:proofErr w:type="gramStart"/>
            <w:r>
              <w:rPr>
                <w:rFonts w:ascii="Times New Roman" w:hAnsi="Times New Roman" w:cs="Times New Roman"/>
                <w:sz w:val="24"/>
                <w:szCs w:val="24"/>
              </w:rPr>
              <w:t>, são</w:t>
            </w:r>
            <w:proofErr w:type="gramEnd"/>
            <w:r>
              <w:rPr>
                <w:rFonts w:ascii="Times New Roman" w:hAnsi="Times New Roman" w:cs="Times New Roman"/>
                <w:sz w:val="24"/>
                <w:szCs w:val="24"/>
              </w:rPr>
              <w:t xml:space="preserve"> vedados ao Poder ou ao órgão referido no art. 20 que houver incorrido no excesso: (NR)</w:t>
            </w:r>
          </w:p>
          <w:p w:rsidR="002C5F47" w:rsidRDefault="002C5F47" w:rsidP="002C5F47">
            <w:pPr>
              <w:widowControl w:val="0"/>
              <w:autoSpaceDE w:val="0"/>
              <w:autoSpaceDN w:val="0"/>
              <w:adjustRightInd w:val="0"/>
              <w:spacing w:line="141" w:lineRule="exact"/>
              <w:rPr>
                <w:rFonts w:ascii="Times New Roman" w:hAnsi="Times New Roman" w:cs="Times New Roman"/>
                <w:sz w:val="24"/>
                <w:szCs w:val="24"/>
              </w:rPr>
            </w:pPr>
          </w:p>
          <w:p w:rsidR="002C5F47" w:rsidRDefault="002C5F47" w:rsidP="002C5F47">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I - concessão de vantagem, aumento, reajuste ou adequação de remuneração a qualquer título, salvo os derivados de sentença judicial ou de determinação legal ou contratual, ressalvada a revisão prevista no inciso X do art. 37 da Constituição;</w:t>
            </w:r>
          </w:p>
          <w:p w:rsidR="002C5F47" w:rsidRDefault="002C5F47" w:rsidP="002C5F47">
            <w:pPr>
              <w:widowControl w:val="0"/>
              <w:autoSpaceDE w:val="0"/>
              <w:autoSpaceDN w:val="0"/>
              <w:adjustRightInd w:val="0"/>
              <w:spacing w:line="87" w:lineRule="exact"/>
              <w:rPr>
                <w:rFonts w:ascii="Times New Roman" w:hAnsi="Times New Roman" w:cs="Times New Roman"/>
                <w:sz w:val="24"/>
                <w:szCs w:val="24"/>
              </w:rPr>
            </w:pPr>
          </w:p>
          <w:p w:rsidR="002C5F47" w:rsidRDefault="002C5F47" w:rsidP="002C5F47">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II - criação de cargo, emprego ou função;</w:t>
            </w:r>
          </w:p>
          <w:p w:rsidR="002C5F47" w:rsidRDefault="002C5F47" w:rsidP="002C5F47">
            <w:pPr>
              <w:widowControl w:val="0"/>
              <w:autoSpaceDE w:val="0"/>
              <w:autoSpaceDN w:val="0"/>
              <w:adjustRightInd w:val="0"/>
              <w:spacing w:line="84" w:lineRule="exact"/>
              <w:rPr>
                <w:rFonts w:ascii="Times New Roman" w:hAnsi="Times New Roman" w:cs="Times New Roman"/>
                <w:sz w:val="24"/>
                <w:szCs w:val="24"/>
              </w:rPr>
            </w:pPr>
          </w:p>
          <w:p w:rsidR="002C5F47" w:rsidRDefault="002C5F47" w:rsidP="002C5F47">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III - alteração de estrutura de carreira que implique aumento de despesa;</w:t>
            </w:r>
          </w:p>
          <w:p w:rsidR="002C5F47" w:rsidRDefault="002C5F47" w:rsidP="002C5F47">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IV - provimento de cargo público, admissão ou contratação de pessoal a qualquer título, ressalvada a reposição decorrente de aposentadoria ou de falecimento de servidores das áreas de educação, saúde e segurança e as reposições de cargos de chefia e de direção que não acarretem aumento de despesa; e</w:t>
            </w:r>
          </w:p>
          <w:p w:rsidR="002C5F47" w:rsidRDefault="002C5F47" w:rsidP="002C5F47">
            <w:pPr>
              <w:widowControl w:val="0"/>
              <w:autoSpaceDE w:val="0"/>
              <w:autoSpaceDN w:val="0"/>
              <w:adjustRightInd w:val="0"/>
              <w:spacing w:line="143" w:lineRule="exact"/>
              <w:rPr>
                <w:rFonts w:ascii="Times New Roman" w:hAnsi="Times New Roman" w:cs="Times New Roman"/>
                <w:sz w:val="24"/>
                <w:szCs w:val="24"/>
              </w:rPr>
            </w:pPr>
          </w:p>
          <w:p w:rsidR="002C5F47" w:rsidRDefault="002C5F47" w:rsidP="002C5F47">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V - contratação de hora extra, salvo no caso do disposto no inciso II do § 6</w:t>
            </w:r>
            <w:r>
              <w:rPr>
                <w:rFonts w:ascii="Times New Roman" w:hAnsi="Times New Roman" w:cs="Times New Roman"/>
                <w:strike/>
                <w:sz w:val="24"/>
                <w:szCs w:val="24"/>
              </w:rPr>
              <w:t>º</w:t>
            </w:r>
            <w:r>
              <w:rPr>
                <w:rFonts w:ascii="Times New Roman" w:hAnsi="Times New Roman" w:cs="Times New Roman"/>
                <w:sz w:val="24"/>
                <w:szCs w:val="24"/>
              </w:rPr>
              <w:t xml:space="preserve"> do art. 57 da Constituição e as situações previstas na lei de diretrizes orçamentárias.</w:t>
            </w:r>
          </w:p>
        </w:tc>
        <w:tc>
          <w:tcPr>
            <w:tcW w:w="2795" w:type="dxa"/>
          </w:tcPr>
          <w:p w:rsidR="002C5F47" w:rsidRDefault="002C5F47" w:rsidP="002C5F4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Redução do limite prudencial. O do Executivo passaria a ser 43,47% (sem a Defensoria)</w:t>
            </w:r>
          </w:p>
        </w:tc>
      </w:tr>
      <w:tr w:rsidR="002C5F47" w:rsidTr="00AB0E16">
        <w:tc>
          <w:tcPr>
            <w:tcW w:w="7621" w:type="dxa"/>
          </w:tcPr>
          <w:p w:rsidR="002C5F47" w:rsidRDefault="002C5F47" w:rsidP="002C5F47">
            <w:pPr>
              <w:widowControl w:val="0"/>
              <w:overflowPunct w:val="0"/>
              <w:autoSpaceDE w:val="0"/>
              <w:autoSpaceDN w:val="0"/>
              <w:adjustRightInd w:val="0"/>
              <w:spacing w:line="223" w:lineRule="auto"/>
              <w:ind w:firstLine="710"/>
              <w:jc w:val="both"/>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 concessão de vantagem, aumento, reajuste ou adequação de </w:t>
            </w:r>
            <w:r>
              <w:rPr>
                <w:rFonts w:ascii="Times New Roman" w:hAnsi="Times New Roman" w:cs="Times New Roman"/>
                <w:sz w:val="24"/>
                <w:szCs w:val="24"/>
              </w:rPr>
              <w:lastRenderedPageBreak/>
              <w:t xml:space="preserve">remuneração </w:t>
            </w:r>
            <w:r w:rsidRPr="002C5F47">
              <w:rPr>
                <w:rFonts w:ascii="Times New Roman" w:hAnsi="Times New Roman" w:cs="Times New Roman"/>
                <w:b/>
                <w:sz w:val="24"/>
                <w:szCs w:val="24"/>
              </w:rPr>
              <w:t>derivada de determinação legal</w:t>
            </w:r>
            <w:r>
              <w:rPr>
                <w:rFonts w:ascii="Times New Roman" w:hAnsi="Times New Roman" w:cs="Times New Roman"/>
                <w:sz w:val="24"/>
                <w:szCs w:val="24"/>
              </w:rPr>
              <w:t xml:space="preserve"> ou contratual ficará </w:t>
            </w:r>
            <w:r w:rsidRPr="002C5F47">
              <w:rPr>
                <w:rFonts w:ascii="Times New Roman" w:hAnsi="Times New Roman" w:cs="Times New Roman"/>
                <w:b/>
                <w:sz w:val="24"/>
                <w:szCs w:val="24"/>
              </w:rPr>
              <w:t>suspensa</w:t>
            </w:r>
            <w:r>
              <w:rPr>
                <w:rFonts w:ascii="Times New Roman" w:hAnsi="Times New Roman" w:cs="Times New Roman"/>
                <w:sz w:val="24"/>
                <w:szCs w:val="24"/>
              </w:rPr>
              <w:t xml:space="preserve"> enquanto a despesa total com pessoal se mantiver </w:t>
            </w:r>
            <w:proofErr w:type="gramStart"/>
            <w:r>
              <w:rPr>
                <w:rFonts w:ascii="Times New Roman" w:hAnsi="Times New Roman" w:cs="Times New Roman"/>
                <w:sz w:val="24"/>
                <w:szCs w:val="24"/>
              </w:rPr>
              <w:t>acima dos 90% (noventa por cento) do limite, ressalvado</w:t>
            </w:r>
            <w:proofErr w:type="gramEnd"/>
            <w:r>
              <w:rPr>
                <w:rFonts w:ascii="Times New Roman" w:hAnsi="Times New Roman" w:cs="Times New Roman"/>
                <w:sz w:val="24"/>
                <w:szCs w:val="24"/>
              </w:rPr>
              <w:t xml:space="preserve"> o previsto no inciso X do art. 37 da Constituição.</w:t>
            </w:r>
          </w:p>
        </w:tc>
        <w:tc>
          <w:tcPr>
            <w:tcW w:w="2795" w:type="dxa"/>
          </w:tcPr>
          <w:p w:rsidR="002C5F47" w:rsidRDefault="002C5F47" w:rsidP="002C5F4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Consideramos que nessa hipótese não haveria </w:t>
            </w:r>
            <w:r>
              <w:rPr>
                <w:rFonts w:ascii="Times New Roman" w:hAnsi="Times New Roman" w:cs="Times New Roman"/>
                <w:sz w:val="24"/>
                <w:szCs w:val="24"/>
              </w:rPr>
              <w:lastRenderedPageBreak/>
              <w:t>obrigação de conceder aumentos como os do piso.</w:t>
            </w:r>
          </w:p>
        </w:tc>
      </w:tr>
      <w:tr w:rsidR="002C5F47" w:rsidTr="00AB0E16">
        <w:tc>
          <w:tcPr>
            <w:tcW w:w="7621" w:type="dxa"/>
          </w:tcPr>
          <w:p w:rsidR="002C5F47" w:rsidRDefault="002C5F47" w:rsidP="002C5F47">
            <w:pPr>
              <w:widowControl w:val="0"/>
              <w:numPr>
                <w:ilvl w:val="0"/>
                <w:numId w:val="7"/>
              </w:numPr>
              <w:tabs>
                <w:tab w:val="clear" w:pos="720"/>
                <w:tab w:val="num" w:pos="924"/>
              </w:tabs>
              <w:overflowPunct w:val="0"/>
              <w:autoSpaceDE w:val="0"/>
              <w:autoSpaceDN w:val="0"/>
              <w:adjustRightInd w:val="0"/>
              <w:spacing w:line="218" w:lineRule="auto"/>
              <w:ind w:left="0" w:firstLine="712"/>
              <w:jc w:val="both"/>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Caso o limite máximo constante no art. 19 tenha sido ultrapassado, o Poder ou o órgão estabelecido no art. 20 desta Lei Complementar deverá estabelecer plano de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das medidas estabelecidas no § 3</w:t>
            </w:r>
            <w:r>
              <w:rPr>
                <w:rFonts w:ascii="Times New Roman" w:hAnsi="Times New Roman" w:cs="Times New Roman"/>
                <w:strike/>
                <w:sz w:val="24"/>
                <w:szCs w:val="24"/>
              </w:rPr>
              <w:t>º</w:t>
            </w:r>
            <w:r>
              <w:rPr>
                <w:rFonts w:ascii="Times New Roman" w:hAnsi="Times New Roman" w:cs="Times New Roman"/>
                <w:sz w:val="24"/>
                <w:szCs w:val="24"/>
              </w:rPr>
              <w:t xml:space="preserve"> do art. 169 da Constituição. </w:t>
            </w:r>
          </w:p>
        </w:tc>
        <w:tc>
          <w:tcPr>
            <w:tcW w:w="2795" w:type="dxa"/>
          </w:tcPr>
          <w:p w:rsidR="002C5F47" w:rsidRDefault="002C5F47"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numPr>
                <w:ilvl w:val="0"/>
                <w:numId w:val="7"/>
              </w:numPr>
              <w:tabs>
                <w:tab w:val="clear" w:pos="720"/>
                <w:tab w:val="num" w:pos="933"/>
              </w:tabs>
              <w:overflowPunct w:val="0"/>
              <w:autoSpaceDE w:val="0"/>
              <w:autoSpaceDN w:val="0"/>
              <w:adjustRightInd w:val="0"/>
              <w:spacing w:line="217" w:lineRule="auto"/>
              <w:ind w:left="0" w:firstLine="712"/>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Poder ou o órgão estabelecido no art. 20 desta Lei deverá apresentar o plano constante no § 3</w:t>
            </w:r>
            <w:r>
              <w:rPr>
                <w:rFonts w:ascii="Times New Roman" w:hAnsi="Times New Roman" w:cs="Times New Roman"/>
                <w:strike/>
                <w:sz w:val="24"/>
                <w:szCs w:val="24"/>
              </w:rPr>
              <w:t>°</w:t>
            </w:r>
            <w:r>
              <w:rPr>
                <w:rFonts w:ascii="Times New Roman" w:hAnsi="Times New Roman" w:cs="Times New Roman"/>
                <w:sz w:val="24"/>
                <w:szCs w:val="24"/>
              </w:rPr>
              <w:t xml:space="preserve"> deste artigo ao respectivo tribunal de contas, que ficará responsável pela fiscalização de cumprimento do mesmo.” (NR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Introduziu os TCE no acompanhamento da redução.</w:t>
            </w:r>
          </w:p>
        </w:tc>
      </w:tr>
      <w:tr w:rsidR="00CC2341" w:rsidTr="00AB0E16">
        <w:tc>
          <w:tcPr>
            <w:tcW w:w="7621" w:type="dxa"/>
          </w:tcPr>
          <w:p w:rsidR="00CC2341" w:rsidRDefault="00CC2341" w:rsidP="00CC234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23.</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CC2341" w:rsidRDefault="00CC2341" w:rsidP="00CC2341">
            <w:pPr>
              <w:widowControl w:val="0"/>
              <w:autoSpaceDE w:val="0"/>
              <w:autoSpaceDN w:val="0"/>
              <w:adjustRightInd w:val="0"/>
              <w:spacing w:line="84" w:lineRule="exact"/>
              <w:rPr>
                <w:rFonts w:ascii="Times New Roman" w:hAnsi="Times New Roman" w:cs="Times New Roman"/>
                <w:sz w:val="24"/>
                <w:szCs w:val="24"/>
              </w:rPr>
            </w:pPr>
          </w:p>
          <w:p w:rsidR="00CC2341" w:rsidRDefault="00CC2341" w:rsidP="00CC234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CC2341" w:rsidRDefault="00CC2341" w:rsidP="00CC2341">
            <w:pPr>
              <w:widowControl w:val="0"/>
              <w:autoSpaceDE w:val="0"/>
              <w:autoSpaceDN w:val="0"/>
              <w:adjustRightInd w:val="0"/>
              <w:spacing w:line="200" w:lineRule="exact"/>
              <w:rPr>
                <w:rFonts w:ascii="Times New Roman" w:hAnsi="Times New Roman" w:cs="Times New Roman"/>
                <w:sz w:val="24"/>
                <w:szCs w:val="24"/>
              </w:rPr>
            </w:pPr>
          </w:p>
          <w:p w:rsidR="00CC2341" w:rsidRDefault="00CC2341" w:rsidP="00CC2341">
            <w:pPr>
              <w:widowControl w:val="0"/>
              <w:autoSpaceDE w:val="0"/>
              <w:autoSpaceDN w:val="0"/>
              <w:adjustRightInd w:val="0"/>
              <w:spacing w:line="231" w:lineRule="exact"/>
              <w:rPr>
                <w:rFonts w:ascii="Times New Roman" w:hAnsi="Times New Roman" w:cs="Times New Roman"/>
                <w:sz w:val="24"/>
                <w:szCs w:val="24"/>
              </w:rPr>
            </w:pPr>
          </w:p>
          <w:p w:rsidR="00CC2341" w:rsidRDefault="00CC2341" w:rsidP="00CC234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3</w:t>
            </w:r>
            <w:r>
              <w:rPr>
                <w:rFonts w:ascii="Times New Roman" w:hAnsi="Times New Roman" w:cs="Times New Roman"/>
                <w:sz w:val="32"/>
                <w:szCs w:val="32"/>
                <w:u w:val="single"/>
                <w:vertAlign w:val="superscript"/>
              </w:rPr>
              <w: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CC2341" w:rsidRDefault="00CC2341" w:rsidP="00CC2341">
            <w:pPr>
              <w:widowControl w:val="0"/>
              <w:autoSpaceDE w:val="0"/>
              <w:autoSpaceDN w:val="0"/>
              <w:adjustRightInd w:val="0"/>
              <w:spacing w:line="6" w:lineRule="exact"/>
              <w:rPr>
                <w:rFonts w:ascii="Times New Roman" w:hAnsi="Times New Roman" w:cs="Times New Roman"/>
                <w:sz w:val="24"/>
                <w:szCs w:val="24"/>
              </w:rPr>
            </w:pPr>
          </w:p>
          <w:p w:rsidR="00CC2341" w:rsidRDefault="00CC2341" w:rsidP="00CC234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CC2341" w:rsidRDefault="00CC2341" w:rsidP="00CC2341">
            <w:pPr>
              <w:widowControl w:val="0"/>
              <w:autoSpaceDE w:val="0"/>
              <w:autoSpaceDN w:val="0"/>
              <w:adjustRightInd w:val="0"/>
              <w:spacing w:line="82" w:lineRule="exact"/>
              <w:rPr>
                <w:rFonts w:ascii="Times New Roman" w:hAnsi="Times New Roman" w:cs="Times New Roman"/>
                <w:sz w:val="24"/>
                <w:szCs w:val="24"/>
              </w:rPr>
            </w:pPr>
          </w:p>
          <w:p w:rsidR="00CC2341" w:rsidRDefault="00CC2341" w:rsidP="00CC2341">
            <w:pPr>
              <w:widowControl w:val="0"/>
              <w:autoSpaceDE w:val="0"/>
              <w:autoSpaceDN w:val="0"/>
              <w:adjustRightInd w:val="0"/>
              <w:spacing w:line="239" w:lineRule="auto"/>
              <w:ind w:left="720"/>
              <w:rPr>
                <w:rFonts w:ascii="Times New Roman" w:hAnsi="Times New Roman" w:cs="Times New Roman"/>
                <w:sz w:val="24"/>
                <w:szCs w:val="24"/>
              </w:rPr>
            </w:pPr>
            <w:r>
              <w:rPr>
                <w:rFonts w:ascii="Times New Roman" w:hAnsi="Times New Roman" w:cs="Times New Roman"/>
                <w:sz w:val="24"/>
                <w:szCs w:val="24"/>
              </w:rPr>
              <w:t>III - contratar operações de crédito, ressalvadas as destinadas ao refinanciamento da dívida mobiliária e as que visem à redução das despesas com pessoal; e</w:t>
            </w:r>
          </w:p>
          <w:p w:rsidR="00CC2341" w:rsidRDefault="00CC2341" w:rsidP="00CC2341">
            <w:pPr>
              <w:widowControl w:val="0"/>
              <w:overflowPunct w:val="0"/>
              <w:autoSpaceDE w:val="0"/>
              <w:autoSpaceDN w:val="0"/>
              <w:adjustRightInd w:val="0"/>
              <w:spacing w:line="217" w:lineRule="auto"/>
              <w:ind w:left="712"/>
              <w:jc w:val="both"/>
              <w:rPr>
                <w:rFonts w:ascii="Times New Roman" w:hAnsi="Times New Roman" w:cs="Times New Roman"/>
                <w:sz w:val="24"/>
                <w:szCs w:val="24"/>
              </w:rPr>
            </w:pP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Quando estourar o limite superior</w:t>
            </w:r>
          </w:p>
        </w:tc>
      </w:tr>
      <w:tr w:rsidR="00CC2341" w:rsidTr="00AB0E16">
        <w:tc>
          <w:tcPr>
            <w:tcW w:w="7621" w:type="dxa"/>
          </w:tcPr>
          <w:p w:rsidR="00CC2341" w:rsidRDefault="00CC2341" w:rsidP="00CC2341">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IV</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conceder  adicionais  por  tempo  de  serviço,  incorporação  de  cargo  ou  de  função comissionada, progressões e promoções nas  carreiras e converter em pecúnia quaisquer direitos e vantagens.</w:t>
            </w:r>
          </w:p>
          <w:p w:rsidR="00CC2341" w:rsidRDefault="00CC2341" w:rsidP="00CC2341">
            <w:pPr>
              <w:widowControl w:val="0"/>
              <w:autoSpaceDE w:val="0"/>
              <w:autoSpaceDN w:val="0"/>
              <w:adjustRightInd w:val="0"/>
              <w:spacing w:line="84" w:lineRule="exact"/>
              <w:rPr>
                <w:rFonts w:ascii="Times New Roman" w:hAnsi="Times New Roman" w:cs="Times New Roman"/>
                <w:sz w:val="24"/>
                <w:szCs w:val="24"/>
              </w:rPr>
            </w:pPr>
          </w:p>
          <w:p w:rsidR="00CC2341" w:rsidRDefault="00CC2341" w:rsidP="00CC2341">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CC2341" w:rsidRDefault="00CC2341" w:rsidP="00CC2341">
            <w:pPr>
              <w:widowControl w:val="0"/>
              <w:autoSpaceDE w:val="0"/>
              <w:autoSpaceDN w:val="0"/>
              <w:adjustRightInd w:val="0"/>
              <w:ind w:left="720"/>
              <w:rPr>
                <w:rFonts w:ascii="Times New Roman" w:hAnsi="Times New Roman" w:cs="Times New Roman"/>
                <w:sz w:val="24"/>
                <w:szCs w:val="24"/>
              </w:rPr>
            </w:pP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Novidade</w:t>
            </w:r>
          </w:p>
        </w:tc>
      </w:tr>
      <w:tr w:rsidR="00CC2341" w:rsidTr="00AB0E16">
        <w:tc>
          <w:tcPr>
            <w:tcW w:w="7621" w:type="dxa"/>
          </w:tcPr>
          <w:p w:rsidR="00CC2341" w:rsidRDefault="00CC2341" w:rsidP="00CC2341">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 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As restrições do §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não se aplicam aos demais Poderes, ou órgãos do ente federativo, quando a extrapolação dos limites ocorrer apenas nos limites específicos de cada Poder ou órgão.” (NR</w:t>
            </w:r>
            <w:proofErr w:type="gramStart"/>
            <w:r>
              <w:rPr>
                <w:rFonts w:ascii="Times New Roman" w:hAnsi="Times New Roman" w:cs="Times New Roman"/>
                <w:sz w:val="24"/>
                <w:szCs w:val="24"/>
              </w:rPr>
              <w:t>)</w:t>
            </w:r>
            <w:proofErr w:type="gramEnd"/>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33"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“Art. 24-A. Quando, na elaboração do Projeto de Lei de Diretrizes Orçamentárias, verifique-se a possibilidade de extrapolação do limite a que se refere o art. 3º-A, cada Poder e órgão a que se refere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alínea “a” do inciso I do § 3</w:t>
            </w:r>
            <w:r>
              <w:rPr>
                <w:rFonts w:ascii="Times New Roman" w:hAnsi="Times New Roman" w:cs="Times New Roman"/>
                <w:strike/>
                <w:sz w:val="24"/>
                <w:szCs w:val="24"/>
              </w:rPr>
              <w:t>º</w:t>
            </w:r>
            <w:r>
              <w:rPr>
                <w:rFonts w:ascii="Times New Roman" w:hAnsi="Times New Roman" w:cs="Times New Roman"/>
                <w:sz w:val="24"/>
                <w:szCs w:val="24"/>
              </w:rPr>
              <w:t xml:space="preserve"> do art. 1</w:t>
            </w:r>
            <w:r>
              <w:rPr>
                <w:rFonts w:ascii="Times New Roman" w:hAnsi="Times New Roman" w:cs="Times New Roman"/>
                <w:strike/>
                <w:sz w:val="24"/>
                <w:szCs w:val="24"/>
              </w:rPr>
              <w:t>º</w:t>
            </w:r>
            <w:r>
              <w:rPr>
                <w:rFonts w:ascii="Times New Roman" w:hAnsi="Times New Roman" w:cs="Times New Roman"/>
                <w:sz w:val="24"/>
                <w:szCs w:val="24"/>
              </w:rPr>
              <w:t xml:space="preserve"> respeitará as seguintes restrições para a fixação da despesa na elaboração do Projeto de Lei Orçamentária anual, dentro de suas competências e nos montantes necessários para a adequação ao limite:</w:t>
            </w:r>
          </w:p>
        </w:tc>
        <w:tc>
          <w:tcPr>
            <w:tcW w:w="2795" w:type="dxa"/>
          </w:tcPr>
          <w:p w:rsidR="00CC2341" w:rsidRDefault="00B31933" w:rsidP="00B31933">
            <w:pPr>
              <w:widowControl w:val="0"/>
              <w:overflowPunct w:val="0"/>
              <w:autoSpaceDE w:val="0"/>
              <w:autoSpaceDN w:val="0"/>
              <w:adjustRightInd w:val="0"/>
              <w:spacing w:line="206" w:lineRule="auto"/>
              <w:jc w:val="both"/>
              <w:rPr>
                <w:rFonts w:ascii="Times New Roman" w:hAnsi="Times New Roman" w:cs="Times New Roman"/>
                <w:sz w:val="24"/>
                <w:szCs w:val="24"/>
              </w:rPr>
            </w:pPr>
            <w:ins w:id="34" w:author="Francisco Alves de Oliveira Júnior (SEPLAG)" w:date="2016-04-01T18:18:00Z">
              <w:r>
                <w:rPr>
                  <w:rFonts w:ascii="Times New Roman" w:hAnsi="Times New Roman" w:cs="Times New Roman"/>
                  <w:sz w:val="24"/>
                  <w:szCs w:val="24"/>
                </w:rPr>
                <w:t>O artigo 24 está na seção III da LRF intitulada “Das Despesas com a Seguridade Social”. O artigo 24-A n</w:t>
              </w:r>
            </w:ins>
            <w:ins w:id="35" w:author="Francisco Alves de Oliveira Júnior (SEPLAG)" w:date="2016-04-01T18:19:00Z">
              <w:r>
                <w:rPr>
                  <w:rFonts w:ascii="Times New Roman" w:hAnsi="Times New Roman" w:cs="Times New Roman"/>
                  <w:sz w:val="24"/>
                  <w:szCs w:val="24"/>
                </w:rPr>
                <w:t>ão possui relação nenhuma com o tema da seção e deve ser reposicionado.</w:t>
              </w:r>
            </w:ins>
          </w:p>
        </w:tc>
      </w:tr>
      <w:tr w:rsidR="00CC2341" w:rsidTr="00AB0E16">
        <w:tc>
          <w:tcPr>
            <w:tcW w:w="7621" w:type="dxa"/>
          </w:tcPr>
          <w:p w:rsidR="00CC2341" w:rsidRDefault="00CC2341" w:rsidP="00CC2341">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I - vedação da criação de cargos, empregos e funções ou alteração da estrutura de carreiras, que impliquem aumento de despesa;</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autoSpaceDE w:val="0"/>
              <w:autoSpaceDN w:val="0"/>
              <w:adjustRightInd w:val="0"/>
              <w:spacing w:line="142" w:lineRule="exact"/>
              <w:rPr>
                <w:rFonts w:ascii="Times New Roman" w:hAnsi="Times New Roman" w:cs="Times New Roman"/>
                <w:sz w:val="24"/>
                <w:szCs w:val="24"/>
              </w:rPr>
            </w:pPr>
          </w:p>
          <w:p w:rsidR="00CC2341" w:rsidRDefault="00CC2341" w:rsidP="00CC2341">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II - suspensão da admissão ou contratação de pessoal, a qualquer título, ressalvadas a reposição decorrente de aposentadoria ou de falecimento de servidores, as reposições de cargos de chefia e de direção que não acarretem aumento de despesa e as contrações por tempo determinado para </w:t>
            </w:r>
            <w:r>
              <w:rPr>
                <w:rFonts w:ascii="Times New Roman" w:hAnsi="Times New Roman" w:cs="Times New Roman"/>
                <w:sz w:val="24"/>
                <w:szCs w:val="24"/>
              </w:rPr>
              <w:lastRenderedPageBreak/>
              <w:t>atender necessidade temporária de excepcional interesse público;</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lastRenderedPageBreak/>
              <w:t>III - vedação de concessão de aumento de remuneração de servidores acima da previsão de variação do Índice de Preços ao Consumidor Amplo - IPCA para o ano de elaboração da Lei de Diretrizes Orçamentárias ou outro índice que venha a substituí-lo;</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IV - correção da despesa de custeio, </w:t>
            </w:r>
            <w:r w:rsidRPr="00306216">
              <w:rPr>
                <w:rFonts w:ascii="Times New Roman" w:hAnsi="Times New Roman" w:cs="Times New Roman"/>
                <w:b/>
                <w:sz w:val="24"/>
                <w:szCs w:val="24"/>
              </w:rPr>
              <w:t>exceto despesa obrigatória</w:t>
            </w:r>
            <w:r>
              <w:rPr>
                <w:rFonts w:ascii="Times New Roman" w:hAnsi="Times New Roman" w:cs="Times New Roman"/>
                <w:sz w:val="24"/>
                <w:szCs w:val="24"/>
              </w:rPr>
              <w:t>, limitada ao valor empenhado no ano anterior acrescido da previsão de variação do IPCA para o ano de elaboração da Lei de Diretrizes Orçamentárias ou outro índice que venha a substituí-lo;</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6" w:lineRule="auto"/>
              <w:ind w:firstLine="710"/>
              <w:jc w:val="both"/>
              <w:rPr>
                <w:rFonts w:ascii="Times New Roman" w:hAnsi="Times New Roman" w:cs="Times New Roman"/>
                <w:sz w:val="24"/>
                <w:szCs w:val="24"/>
              </w:rPr>
            </w:pPr>
            <w:r>
              <w:rPr>
                <w:rFonts w:ascii="Times New Roman" w:hAnsi="Times New Roman" w:cs="Times New Roman"/>
                <w:sz w:val="24"/>
                <w:szCs w:val="24"/>
              </w:rPr>
              <w:t>V - correção da despesa sujeita à limitação de empenho e movimentação financeira de que trata o art. 9</w:t>
            </w:r>
            <w:r>
              <w:rPr>
                <w:rFonts w:ascii="Times New Roman" w:hAnsi="Times New Roman" w:cs="Times New Roman"/>
                <w:strike/>
                <w:sz w:val="24"/>
                <w:szCs w:val="24"/>
              </w:rPr>
              <w:t>º</w:t>
            </w:r>
            <w:r>
              <w:rPr>
                <w:rFonts w:ascii="Times New Roman" w:hAnsi="Times New Roman" w:cs="Times New Roman"/>
                <w:sz w:val="24"/>
                <w:szCs w:val="24"/>
              </w:rPr>
              <w:t xml:space="preserve"> restrita ao valor empenhado no ano anterior acrescido da previsão de variação do </w:t>
            </w:r>
            <w:bookmarkStart w:id="36" w:name="page16"/>
            <w:bookmarkEnd w:id="36"/>
            <w:r>
              <w:rPr>
                <w:rFonts w:ascii="Times New Roman" w:hAnsi="Times New Roman" w:cs="Times New Roman"/>
                <w:sz w:val="24"/>
                <w:szCs w:val="24"/>
              </w:rPr>
              <w:t>IPCA para o ano de elaboração da Lei de Diretrizes Orçamentárias ou outro índice que venha a substituí-lo; e</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6" w:lineRule="auto"/>
              <w:ind w:firstLine="710"/>
              <w:jc w:val="both"/>
              <w:rPr>
                <w:rFonts w:ascii="Times New Roman" w:hAnsi="Times New Roman" w:cs="Times New Roman"/>
                <w:sz w:val="24"/>
                <w:szCs w:val="24"/>
              </w:rPr>
            </w:pPr>
            <w:r>
              <w:rPr>
                <w:rFonts w:ascii="Times New Roman" w:hAnsi="Times New Roman" w:cs="Times New Roman"/>
                <w:sz w:val="24"/>
                <w:szCs w:val="24"/>
              </w:rPr>
              <w:t>VI - redução em pelo menos dez por cento das despesas com cargos de livre provimento.</w:t>
            </w:r>
          </w:p>
          <w:p w:rsidR="00CC2341" w:rsidRDefault="00CC2341" w:rsidP="00CC2341">
            <w:pPr>
              <w:widowControl w:val="0"/>
              <w:overflowPunct w:val="0"/>
              <w:autoSpaceDE w:val="0"/>
              <w:autoSpaceDN w:val="0"/>
              <w:adjustRightInd w:val="0"/>
              <w:spacing w:line="216" w:lineRule="auto"/>
              <w:ind w:firstLine="710"/>
              <w:jc w:val="both"/>
              <w:rPr>
                <w:rFonts w:ascii="Times New Roman" w:hAnsi="Times New Roman" w:cs="Times New Roman"/>
                <w:sz w:val="24"/>
                <w:szCs w:val="24"/>
              </w:rPr>
            </w:pP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trike/>
                <w:sz w:val="24"/>
                <w:szCs w:val="24"/>
              </w:rPr>
              <w:t>º</w:t>
            </w:r>
            <w:r>
              <w:rPr>
                <w:rFonts w:ascii="Times New Roman" w:hAnsi="Times New Roman" w:cs="Times New Roman"/>
                <w:sz w:val="24"/>
                <w:szCs w:val="24"/>
              </w:rPr>
              <w:t xml:space="preserve"> Caso as restrições indicadas no </w:t>
            </w:r>
            <w:r>
              <w:rPr>
                <w:rFonts w:ascii="Times New Roman" w:hAnsi="Times New Roman" w:cs="Times New Roman"/>
                <w:b/>
                <w:bCs/>
                <w:sz w:val="24"/>
                <w:szCs w:val="24"/>
              </w:rPr>
              <w:t>caput</w:t>
            </w:r>
            <w:r>
              <w:rPr>
                <w:rFonts w:ascii="Times New Roman" w:hAnsi="Times New Roman" w:cs="Times New Roman"/>
                <w:sz w:val="24"/>
                <w:szCs w:val="24"/>
              </w:rPr>
              <w:t xml:space="preserve"> não sejam suficientes para conduzir as despesas ao limite, as seguintes medidas deverão ser adotadas para a elaboração do Projeto de Lei Orçamentária;</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I - vedação de aumentos nominais de remuneração dos servidores públicos, ressalvado o disposto no inciso X do art. 37 da Constituição;</w:t>
            </w:r>
          </w:p>
        </w:tc>
        <w:tc>
          <w:tcPr>
            <w:tcW w:w="2795" w:type="dxa"/>
          </w:tcPr>
          <w:p w:rsidR="00CC2341" w:rsidRDefault="00CC2341" w:rsidP="00306216">
            <w:pPr>
              <w:widowControl w:val="0"/>
              <w:overflowPunct w:val="0"/>
              <w:autoSpaceDE w:val="0"/>
              <w:autoSpaceDN w:val="0"/>
              <w:adjustRightInd w:val="0"/>
              <w:spacing w:line="206" w:lineRule="auto"/>
              <w:rPr>
                <w:rFonts w:ascii="Times New Roman" w:hAnsi="Times New Roman" w:cs="Times New Roman"/>
                <w:sz w:val="24"/>
                <w:szCs w:val="24"/>
              </w:rPr>
            </w:pPr>
            <w:r>
              <w:rPr>
                <w:rFonts w:ascii="Times New Roman" w:hAnsi="Times New Roman" w:cs="Times New Roman"/>
                <w:sz w:val="24"/>
                <w:szCs w:val="24"/>
              </w:rPr>
              <w:t>Preserva-se a recomposição inflacionária</w:t>
            </w:r>
          </w:p>
        </w:tc>
      </w:tr>
      <w:tr w:rsidR="00CC2341" w:rsidTr="00AB0E16">
        <w:tc>
          <w:tcPr>
            <w:tcW w:w="7621" w:type="dxa"/>
          </w:tcPr>
          <w:p w:rsidR="00CC2341" w:rsidRDefault="00CC2341" w:rsidP="00CC2341">
            <w:pPr>
              <w:widowControl w:val="0"/>
              <w:overflowPunct w:val="0"/>
              <w:autoSpaceDE w:val="0"/>
              <w:autoSpaceDN w:val="0"/>
              <w:adjustRightInd w:val="0"/>
              <w:spacing w:line="218" w:lineRule="auto"/>
              <w:ind w:firstLine="710"/>
              <w:jc w:val="both"/>
              <w:rPr>
                <w:rFonts w:ascii="Times New Roman" w:hAnsi="Times New Roman" w:cs="Times New Roman"/>
                <w:sz w:val="24"/>
                <w:szCs w:val="24"/>
              </w:rPr>
            </w:pPr>
            <w:r>
              <w:rPr>
                <w:rFonts w:ascii="Times New Roman" w:hAnsi="Times New Roman" w:cs="Times New Roman"/>
                <w:sz w:val="24"/>
                <w:szCs w:val="24"/>
              </w:rPr>
              <w:t>II - vedação da ampliação de despesa com subsídio ou com subvenção em relação ao valor empenhado no ano anterior, exceto se a ampliação for decorrente de operações já contratadas;</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6"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III - limitação da despesa de custeio, </w:t>
            </w:r>
            <w:r w:rsidRPr="00306216">
              <w:rPr>
                <w:rFonts w:ascii="Times New Roman" w:hAnsi="Times New Roman" w:cs="Times New Roman"/>
                <w:b/>
                <w:sz w:val="24"/>
                <w:szCs w:val="24"/>
              </w:rPr>
              <w:t>exceto despesa obrigatória</w:t>
            </w:r>
            <w:r>
              <w:rPr>
                <w:rFonts w:ascii="Times New Roman" w:hAnsi="Times New Roman" w:cs="Times New Roman"/>
                <w:sz w:val="24"/>
                <w:szCs w:val="24"/>
              </w:rPr>
              <w:t>, ao valor empenhado no ano anterior;</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IV - manutenção da despesa sujeita à limitação de empenho e movimentação financeira de que trata o art. 9</w:t>
            </w:r>
            <w:r>
              <w:rPr>
                <w:rFonts w:ascii="Times New Roman" w:hAnsi="Times New Roman" w:cs="Times New Roman"/>
                <w:strike/>
                <w:sz w:val="24"/>
                <w:szCs w:val="24"/>
              </w:rPr>
              <w:t>º</w:t>
            </w:r>
            <w:r>
              <w:rPr>
                <w:rFonts w:ascii="Times New Roman" w:hAnsi="Times New Roman" w:cs="Times New Roman"/>
                <w:sz w:val="24"/>
                <w:szCs w:val="24"/>
              </w:rPr>
              <w:t>, no máximo, no valor empenhado no ano anterior; e</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V - redução adicional em pelo menos dez por cento das despesas com cargos de livre provimento.</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trike/>
                <w:sz w:val="24"/>
                <w:szCs w:val="24"/>
              </w:rPr>
              <w:t>º</w:t>
            </w:r>
            <w:r>
              <w:rPr>
                <w:rFonts w:ascii="Times New Roman" w:hAnsi="Times New Roman" w:cs="Times New Roman"/>
                <w:sz w:val="24"/>
                <w:szCs w:val="24"/>
              </w:rPr>
              <w:t xml:space="preserve"> Caso as ações indicadas no </w:t>
            </w:r>
            <w:r>
              <w:rPr>
                <w:rFonts w:ascii="Times New Roman" w:hAnsi="Times New Roman" w:cs="Times New Roman"/>
                <w:b/>
                <w:bCs/>
                <w:sz w:val="24"/>
                <w:szCs w:val="24"/>
              </w:rPr>
              <w:t>caput</w:t>
            </w:r>
            <w:r>
              <w:rPr>
                <w:rFonts w:ascii="Times New Roman" w:hAnsi="Times New Roman" w:cs="Times New Roman"/>
                <w:sz w:val="24"/>
                <w:szCs w:val="24"/>
              </w:rPr>
              <w:t xml:space="preserve"> e no § 1</w:t>
            </w:r>
            <w:r>
              <w:rPr>
                <w:rFonts w:ascii="Times New Roman" w:hAnsi="Times New Roman" w:cs="Times New Roman"/>
                <w:strike/>
                <w:sz w:val="24"/>
                <w:szCs w:val="24"/>
              </w:rPr>
              <w:t>º</w:t>
            </w:r>
            <w:r>
              <w:rPr>
                <w:rFonts w:ascii="Times New Roman" w:hAnsi="Times New Roman" w:cs="Times New Roman"/>
                <w:sz w:val="24"/>
                <w:szCs w:val="24"/>
              </w:rPr>
              <w:t xml:space="preserve"> não forem suficientes para restringir as despesas ao limite, as seguintes medidas deverão ser adotadas para a elaboração do Projeto de Lei Orçamentária:</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I - vedação do reajuste do salário mínimo acima da previsão de variação do Índice Nacional de Preços ao Consumidor - INPC para o ano de elaboração da Lei de Diretrizes Orçamentárias ou outro índice que venha a substituí-lo;</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II - redução em até 30% dos gastos com servidores públicos decorrentes de parcelas indenizatórias e de vantagens de natureza transitória; e</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Default="00CC2341" w:rsidP="00CC2341">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III -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de programas de desligamento voluntário e de licença incentivada de servidores e empregados, que representem redução de despesa.</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Pr="00CC2341" w:rsidRDefault="00CC2341" w:rsidP="00CC2341">
            <w:pPr>
              <w:widowControl w:val="0"/>
              <w:numPr>
                <w:ilvl w:val="0"/>
                <w:numId w:val="8"/>
              </w:numPr>
              <w:tabs>
                <w:tab w:val="clear" w:pos="720"/>
                <w:tab w:val="num" w:pos="950"/>
              </w:tabs>
              <w:overflowPunct w:val="0"/>
              <w:autoSpaceDE w:val="0"/>
              <w:autoSpaceDN w:val="0"/>
              <w:adjustRightInd w:val="0"/>
              <w:spacing w:line="232" w:lineRule="auto"/>
              <w:ind w:left="0" w:firstLine="712"/>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trike/>
                <w:sz w:val="24"/>
                <w:szCs w:val="24"/>
              </w:rPr>
              <w:t>º</w:t>
            </w:r>
            <w:r>
              <w:rPr>
                <w:rFonts w:ascii="Times New Roman" w:hAnsi="Times New Roman" w:cs="Times New Roman"/>
                <w:sz w:val="24"/>
                <w:szCs w:val="24"/>
              </w:rPr>
              <w:t xml:space="preserve"> As medidas adotadas na forma deste artigo poderão ser suspensas no segundo semestre do ano quando a verificação a que se refere o art. 9</w:t>
            </w:r>
            <w:r>
              <w:rPr>
                <w:rFonts w:ascii="Times New Roman" w:hAnsi="Times New Roman" w:cs="Times New Roman"/>
                <w:strike/>
                <w:sz w:val="24"/>
                <w:szCs w:val="24"/>
              </w:rPr>
              <w:t>º</w:t>
            </w:r>
            <w:r>
              <w:rPr>
                <w:rFonts w:ascii="Times New Roman" w:hAnsi="Times New Roman" w:cs="Times New Roman"/>
                <w:sz w:val="24"/>
                <w:szCs w:val="24"/>
              </w:rPr>
              <w:t xml:space="preserve">-A e a elaboração do Projeto de Lei Orçamentária Anual referente ao ano seguinte indicarem que o gasto público primário total, </w:t>
            </w:r>
            <w:proofErr w:type="gramStart"/>
            <w:r>
              <w:rPr>
                <w:rFonts w:ascii="Times New Roman" w:hAnsi="Times New Roman" w:cs="Times New Roman"/>
                <w:sz w:val="24"/>
                <w:szCs w:val="24"/>
              </w:rPr>
              <w:t>descontado</w:t>
            </w:r>
            <w:proofErr w:type="gramEnd"/>
            <w:r>
              <w:rPr>
                <w:rFonts w:ascii="Times New Roman" w:hAnsi="Times New Roman" w:cs="Times New Roman"/>
                <w:sz w:val="24"/>
                <w:szCs w:val="24"/>
              </w:rPr>
              <w:t xml:space="preserve"> o efeito destas medidas, permanecerá abaixo do limite no exercício fiscal corrente e no subsequente. </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CC2341" w:rsidTr="00AB0E16">
        <w:tc>
          <w:tcPr>
            <w:tcW w:w="7621" w:type="dxa"/>
          </w:tcPr>
          <w:p w:rsidR="00CC2341" w:rsidRPr="00CC2341" w:rsidRDefault="00CC2341" w:rsidP="00CC2341">
            <w:pPr>
              <w:widowControl w:val="0"/>
              <w:numPr>
                <w:ilvl w:val="0"/>
                <w:numId w:val="8"/>
              </w:numPr>
              <w:tabs>
                <w:tab w:val="clear" w:pos="720"/>
                <w:tab w:val="num" w:pos="977"/>
              </w:tabs>
              <w:overflowPunct w:val="0"/>
              <w:autoSpaceDE w:val="0"/>
              <w:autoSpaceDN w:val="0"/>
              <w:adjustRightInd w:val="0"/>
              <w:spacing w:line="226" w:lineRule="auto"/>
              <w:ind w:left="0" w:firstLine="712"/>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trike/>
                <w:sz w:val="24"/>
                <w:szCs w:val="24"/>
              </w:rPr>
              <w:t>º</w:t>
            </w:r>
            <w:r>
              <w:rPr>
                <w:rFonts w:ascii="Times New Roman" w:hAnsi="Times New Roman" w:cs="Times New Roman"/>
                <w:sz w:val="24"/>
                <w:szCs w:val="24"/>
              </w:rPr>
              <w:t xml:space="preserve"> O aumento da despesa decorrente da aplicação do § 3</w:t>
            </w:r>
            <w:r>
              <w:rPr>
                <w:rFonts w:ascii="Times New Roman" w:hAnsi="Times New Roman" w:cs="Times New Roman"/>
                <w:strike/>
                <w:sz w:val="24"/>
                <w:szCs w:val="24"/>
              </w:rPr>
              <w:t>º</w:t>
            </w:r>
            <w:r>
              <w:rPr>
                <w:rFonts w:ascii="Times New Roman" w:hAnsi="Times New Roman" w:cs="Times New Roman"/>
                <w:sz w:val="24"/>
                <w:szCs w:val="24"/>
              </w:rPr>
              <w:t xml:space="preserve"> deste artigo ficará condicionado à deliberação dos órgãos das </w:t>
            </w:r>
            <w:proofErr w:type="gramStart"/>
            <w:r>
              <w:rPr>
                <w:rFonts w:ascii="Times New Roman" w:hAnsi="Times New Roman" w:cs="Times New Roman"/>
                <w:sz w:val="24"/>
                <w:szCs w:val="24"/>
              </w:rPr>
              <w:t>áreas econômica</w:t>
            </w:r>
            <w:proofErr w:type="gramEnd"/>
            <w:r>
              <w:rPr>
                <w:rFonts w:ascii="Times New Roman" w:hAnsi="Times New Roman" w:cs="Times New Roman"/>
                <w:sz w:val="24"/>
                <w:szCs w:val="24"/>
              </w:rPr>
              <w:t xml:space="preserve"> e </w:t>
            </w:r>
            <w:r>
              <w:rPr>
                <w:rFonts w:ascii="Times New Roman" w:hAnsi="Times New Roman" w:cs="Times New Roman"/>
                <w:sz w:val="24"/>
                <w:szCs w:val="24"/>
              </w:rPr>
              <w:lastRenderedPageBreak/>
              <w:t xml:space="preserve">de planejamento, nos termos do regulamento de cada ente federativo e Poder, no âmbito da elaboração da Lei Orçamentária Anual. </w:t>
            </w:r>
          </w:p>
        </w:tc>
        <w:tc>
          <w:tcPr>
            <w:tcW w:w="2795" w:type="dxa"/>
          </w:tcPr>
          <w:p w:rsidR="00CC2341" w:rsidRDefault="00CC2341" w:rsidP="002C5F47">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306216" w:rsidTr="00AB0E16">
        <w:tc>
          <w:tcPr>
            <w:tcW w:w="7621" w:type="dxa"/>
          </w:tcPr>
          <w:p w:rsidR="00306216" w:rsidRDefault="00306216" w:rsidP="00306216">
            <w:pPr>
              <w:widowControl w:val="0"/>
              <w:numPr>
                <w:ilvl w:val="0"/>
                <w:numId w:val="8"/>
              </w:numPr>
              <w:tabs>
                <w:tab w:val="clear" w:pos="720"/>
                <w:tab w:val="num" w:pos="941"/>
              </w:tabs>
              <w:overflowPunct w:val="0"/>
              <w:autoSpaceDE w:val="0"/>
              <w:autoSpaceDN w:val="0"/>
              <w:adjustRightInd w:val="0"/>
              <w:spacing w:line="225" w:lineRule="auto"/>
              <w:ind w:left="0" w:firstLine="712"/>
              <w:jc w:val="both"/>
              <w:rPr>
                <w:rFonts w:ascii="Times New Roman" w:hAnsi="Times New Roman" w:cs="Times New Roman"/>
                <w:sz w:val="24"/>
                <w:szCs w:val="24"/>
              </w:rPr>
            </w:pPr>
            <w:r>
              <w:rPr>
                <w:rFonts w:ascii="Times New Roman" w:hAnsi="Times New Roman" w:cs="Times New Roman"/>
                <w:sz w:val="24"/>
                <w:szCs w:val="24"/>
              </w:rPr>
              <w:lastRenderedPageBreak/>
              <w:t>5</w:t>
            </w:r>
            <w:r>
              <w:rPr>
                <w:rFonts w:ascii="Times New Roman" w:hAnsi="Times New Roman" w:cs="Times New Roman"/>
                <w:strike/>
                <w:sz w:val="24"/>
                <w:szCs w:val="24"/>
              </w:rPr>
              <w:t>º</w:t>
            </w:r>
            <w:r>
              <w:rPr>
                <w:rFonts w:ascii="Times New Roman" w:hAnsi="Times New Roman" w:cs="Times New Roman"/>
                <w:sz w:val="24"/>
                <w:szCs w:val="24"/>
              </w:rPr>
              <w:t xml:space="preserve"> Os reajustes de salários e benefícios a servidores que forem concedidos estarão condicionados, integralmente ou em suas parcelas, aos limites referidos na alínea “g” do inciso I do art. 4</w:t>
            </w:r>
            <w:r>
              <w:rPr>
                <w:rFonts w:ascii="Times New Roman" w:hAnsi="Times New Roman" w:cs="Times New Roman"/>
                <w:strike/>
                <w:sz w:val="24"/>
                <w:szCs w:val="24"/>
              </w:rPr>
              <w:t>º</w:t>
            </w:r>
            <w:r>
              <w:rPr>
                <w:rFonts w:ascii="Times New Roman" w:hAnsi="Times New Roman" w:cs="Times New Roman"/>
                <w:sz w:val="24"/>
                <w:szCs w:val="24"/>
              </w:rPr>
              <w:t xml:space="preserve">. </w:t>
            </w:r>
          </w:p>
        </w:tc>
        <w:tc>
          <w:tcPr>
            <w:tcW w:w="2795" w:type="dxa"/>
          </w:tcPr>
          <w:p w:rsidR="00306216" w:rsidRDefault="003A366E" w:rsidP="002C5F47">
            <w:pPr>
              <w:widowControl w:val="0"/>
              <w:overflowPunct w:val="0"/>
              <w:autoSpaceDE w:val="0"/>
              <w:autoSpaceDN w:val="0"/>
              <w:adjustRightInd w:val="0"/>
              <w:spacing w:line="206" w:lineRule="auto"/>
              <w:jc w:val="both"/>
              <w:rPr>
                <w:rFonts w:ascii="Times New Roman" w:hAnsi="Times New Roman" w:cs="Times New Roman"/>
                <w:sz w:val="24"/>
                <w:szCs w:val="24"/>
              </w:rPr>
            </w:pPr>
            <w:ins w:id="37" w:author="Francisco Alves de Oliveira Júnior (SEPLAG)" w:date="2016-04-01T18:22:00Z">
              <w:r>
                <w:rPr>
                  <w:rFonts w:ascii="Times New Roman" w:hAnsi="Times New Roman" w:cs="Times New Roman"/>
                  <w:sz w:val="24"/>
                  <w:szCs w:val="24"/>
                </w:rPr>
                <w:t xml:space="preserve">Necessário avaliar como será determinado o momento exato em que </w:t>
              </w:r>
            </w:ins>
            <w:ins w:id="38" w:author="Francisco Alves de Oliveira Júnior (SEPLAG)" w:date="2016-04-01T18:23:00Z">
              <w:r>
                <w:rPr>
                  <w:rFonts w:ascii="Times New Roman" w:hAnsi="Times New Roman" w:cs="Times New Roman"/>
                  <w:sz w:val="24"/>
                  <w:szCs w:val="24"/>
                </w:rPr>
                <w:t>reajustes já concedidos serão suspensos por força deste parágrafo</w:t>
              </w:r>
            </w:ins>
          </w:p>
        </w:tc>
      </w:tr>
      <w:tr w:rsidR="00306216" w:rsidTr="00AB0E16">
        <w:tc>
          <w:tcPr>
            <w:tcW w:w="7621" w:type="dxa"/>
          </w:tcPr>
          <w:p w:rsidR="00306216" w:rsidRPr="00306216" w:rsidRDefault="00306216" w:rsidP="00306216">
            <w:pPr>
              <w:widowControl w:val="0"/>
              <w:numPr>
                <w:ilvl w:val="0"/>
                <w:numId w:val="9"/>
              </w:numPr>
              <w:tabs>
                <w:tab w:val="clear" w:pos="720"/>
                <w:tab w:val="num" w:pos="919"/>
              </w:tabs>
              <w:overflowPunct w:val="0"/>
              <w:autoSpaceDE w:val="0"/>
              <w:autoSpaceDN w:val="0"/>
              <w:adjustRightInd w:val="0"/>
              <w:spacing w:line="217" w:lineRule="auto"/>
              <w:ind w:left="0" w:firstLine="712"/>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trike/>
                <w:sz w:val="24"/>
                <w:szCs w:val="24"/>
              </w:rPr>
              <w:t>º</w:t>
            </w:r>
            <w:r>
              <w:rPr>
                <w:rFonts w:ascii="Times New Roman" w:hAnsi="Times New Roman" w:cs="Times New Roman"/>
                <w:sz w:val="24"/>
                <w:szCs w:val="24"/>
              </w:rPr>
              <w:t xml:space="preserve"> Aumentos de remuneração dos servidores suspensos ou cancelados na forma deste artigo não serão devidos em hipótese ou em tempo algum aos potenciais beneficiários. </w:t>
            </w:r>
          </w:p>
        </w:tc>
        <w:tc>
          <w:tcPr>
            <w:tcW w:w="2795" w:type="dxa"/>
          </w:tcPr>
          <w:p w:rsidR="003A366E" w:rsidRDefault="00306216"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Impede a retroatividade dos aumentos que não puderam ser concedidos. </w:t>
            </w:r>
            <w:r w:rsidR="00270E46">
              <w:rPr>
                <w:rFonts w:ascii="Times New Roman" w:hAnsi="Times New Roman" w:cs="Times New Roman"/>
                <w:sz w:val="24"/>
                <w:szCs w:val="24"/>
              </w:rPr>
              <w:t>Deveria ser extensivo ao § 2 do artigo 22</w:t>
            </w:r>
          </w:p>
        </w:tc>
      </w:tr>
      <w:tr w:rsidR="00270E46" w:rsidTr="00AB0E16">
        <w:tc>
          <w:tcPr>
            <w:tcW w:w="7621" w:type="dxa"/>
          </w:tcPr>
          <w:p w:rsidR="00270E46" w:rsidRDefault="00270E46" w:rsidP="00270E46">
            <w:pPr>
              <w:widowControl w:val="0"/>
              <w:numPr>
                <w:ilvl w:val="0"/>
                <w:numId w:val="9"/>
              </w:numPr>
              <w:tabs>
                <w:tab w:val="clear" w:pos="720"/>
                <w:tab w:val="num" w:pos="886"/>
              </w:tabs>
              <w:overflowPunct w:val="0"/>
              <w:autoSpaceDE w:val="0"/>
              <w:autoSpaceDN w:val="0"/>
              <w:adjustRightInd w:val="0"/>
              <w:spacing w:line="230" w:lineRule="auto"/>
              <w:ind w:left="0" w:firstLine="712"/>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trike/>
                <w:sz w:val="24"/>
                <w:szCs w:val="24"/>
              </w:rPr>
              <w:t>º</w:t>
            </w:r>
            <w:r>
              <w:rPr>
                <w:rFonts w:ascii="Times New Roman" w:hAnsi="Times New Roman" w:cs="Times New Roman"/>
                <w:sz w:val="24"/>
                <w:szCs w:val="24"/>
              </w:rPr>
              <w:t xml:space="preserve"> Enquanto o limite a que se refere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alínea “g”, inciso I, do art. 4</w:t>
            </w:r>
            <w:r>
              <w:rPr>
                <w:rFonts w:ascii="Times New Roman" w:hAnsi="Times New Roman" w:cs="Times New Roman"/>
                <w:strike/>
                <w:sz w:val="24"/>
                <w:szCs w:val="24"/>
              </w:rPr>
              <w:t>º</w:t>
            </w:r>
            <w:r>
              <w:rPr>
                <w:rFonts w:ascii="Times New Roman" w:hAnsi="Times New Roman" w:cs="Times New Roman"/>
                <w:sz w:val="24"/>
                <w:szCs w:val="24"/>
              </w:rPr>
              <w:t xml:space="preserve"> não for atendido, ficam suspensos os efeitos de novas alterações na legislação tributária que impliquem queda na arrecadação e a implementação das propostas legislativas que resultem em aumento de despesas primárias. </w:t>
            </w: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70E46" w:rsidTr="00AB0E16">
        <w:tc>
          <w:tcPr>
            <w:tcW w:w="7621" w:type="dxa"/>
          </w:tcPr>
          <w:p w:rsidR="00270E46" w:rsidRPr="00270E46" w:rsidRDefault="00270E46" w:rsidP="00270E46">
            <w:pPr>
              <w:widowControl w:val="0"/>
              <w:numPr>
                <w:ilvl w:val="0"/>
                <w:numId w:val="9"/>
              </w:numPr>
              <w:tabs>
                <w:tab w:val="clear" w:pos="720"/>
                <w:tab w:val="num" w:pos="897"/>
              </w:tabs>
              <w:overflowPunct w:val="0"/>
              <w:autoSpaceDE w:val="0"/>
              <w:autoSpaceDN w:val="0"/>
              <w:adjustRightInd w:val="0"/>
              <w:spacing w:line="226" w:lineRule="auto"/>
              <w:ind w:left="0" w:firstLine="712"/>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trike/>
                <w:sz w:val="24"/>
                <w:szCs w:val="24"/>
              </w:rPr>
              <w:t>º</w:t>
            </w:r>
            <w:r>
              <w:rPr>
                <w:rFonts w:ascii="Times New Roman" w:hAnsi="Times New Roman" w:cs="Times New Roman"/>
                <w:sz w:val="24"/>
                <w:szCs w:val="24"/>
              </w:rPr>
              <w:t xml:space="preserve"> As restrições dispostas no inciso VI do </w:t>
            </w:r>
            <w:r>
              <w:rPr>
                <w:rFonts w:ascii="Times New Roman" w:hAnsi="Times New Roman" w:cs="Times New Roman"/>
                <w:b/>
                <w:bCs/>
                <w:sz w:val="24"/>
                <w:szCs w:val="24"/>
              </w:rPr>
              <w:t>caput</w:t>
            </w:r>
            <w:r>
              <w:rPr>
                <w:rFonts w:ascii="Times New Roman" w:hAnsi="Times New Roman" w:cs="Times New Roman"/>
                <w:sz w:val="24"/>
                <w:szCs w:val="24"/>
              </w:rPr>
              <w:t xml:space="preserve"> deste artigo e no inciso V do § 1</w:t>
            </w:r>
            <w:r>
              <w:rPr>
                <w:rFonts w:ascii="Times New Roman" w:hAnsi="Times New Roman" w:cs="Times New Roman"/>
                <w:strike/>
                <w:sz w:val="24"/>
                <w:szCs w:val="24"/>
              </w:rPr>
              <w:t>º</w:t>
            </w:r>
            <w:r>
              <w:rPr>
                <w:rFonts w:ascii="Times New Roman" w:hAnsi="Times New Roman" w:cs="Times New Roman"/>
                <w:sz w:val="24"/>
                <w:szCs w:val="24"/>
              </w:rPr>
              <w:t xml:space="preserve"> serão aplicadas, quando necessário, uma única vez ao longo do período a que se refere o Plano Plurianual. </w:t>
            </w: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70E46" w:rsidTr="00AB0E16">
        <w:tc>
          <w:tcPr>
            <w:tcW w:w="7621" w:type="dxa"/>
          </w:tcPr>
          <w:p w:rsidR="00270E46" w:rsidRPr="00270E46" w:rsidRDefault="00270E46" w:rsidP="00270E46">
            <w:pPr>
              <w:widowControl w:val="0"/>
              <w:numPr>
                <w:ilvl w:val="0"/>
                <w:numId w:val="9"/>
              </w:numPr>
              <w:tabs>
                <w:tab w:val="clear" w:pos="720"/>
                <w:tab w:val="num" w:pos="900"/>
              </w:tabs>
              <w:overflowPunct w:val="0"/>
              <w:autoSpaceDE w:val="0"/>
              <w:autoSpaceDN w:val="0"/>
              <w:adjustRightInd w:val="0"/>
              <w:spacing w:line="230" w:lineRule="auto"/>
              <w:ind w:left="0" w:firstLine="712"/>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trike/>
                <w:sz w:val="24"/>
                <w:szCs w:val="24"/>
              </w:rPr>
              <w:t>º</w:t>
            </w:r>
            <w:r>
              <w:rPr>
                <w:rFonts w:ascii="Times New Roman" w:hAnsi="Times New Roman" w:cs="Times New Roman"/>
                <w:sz w:val="24"/>
                <w:szCs w:val="24"/>
              </w:rPr>
              <w:t xml:space="preserve"> Poderá ser enviado ao Poder Legislativo o Projeto de Lei Orçamentária Anual com o gasto público primário total fixado acima do limite a que se refere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alínea “g”, inciso I, do art. 4</w:t>
            </w:r>
            <w:r>
              <w:rPr>
                <w:rFonts w:ascii="Times New Roman" w:hAnsi="Times New Roman" w:cs="Times New Roman"/>
                <w:strike/>
                <w:sz w:val="24"/>
                <w:szCs w:val="24"/>
              </w:rPr>
              <w:t>º</w:t>
            </w:r>
            <w:r>
              <w:rPr>
                <w:rFonts w:ascii="Times New Roman" w:hAnsi="Times New Roman" w:cs="Times New Roman"/>
                <w:sz w:val="24"/>
                <w:szCs w:val="24"/>
              </w:rPr>
              <w:t xml:space="preserve">, desde que seja autorizada a extrapolação deste limite na Lei de Diretrizes Orçamentárias e que sejam adotadas as medidas indicadas no </w:t>
            </w:r>
            <w:r>
              <w:rPr>
                <w:rFonts w:ascii="Times New Roman" w:hAnsi="Times New Roman" w:cs="Times New Roman"/>
                <w:b/>
                <w:bCs/>
                <w:sz w:val="24"/>
                <w:szCs w:val="24"/>
              </w:rPr>
              <w:t>caput</w:t>
            </w:r>
            <w:r>
              <w:rPr>
                <w:rFonts w:ascii="Times New Roman" w:hAnsi="Times New Roman" w:cs="Times New Roman"/>
                <w:sz w:val="24"/>
                <w:szCs w:val="24"/>
              </w:rPr>
              <w:t xml:space="preserve"> e nos §§ 1</w:t>
            </w:r>
            <w:r>
              <w:rPr>
                <w:rFonts w:ascii="Times New Roman" w:hAnsi="Times New Roman" w:cs="Times New Roman"/>
                <w:strike/>
                <w:sz w:val="24"/>
                <w:szCs w:val="24"/>
              </w:rPr>
              <w:t>º</w:t>
            </w:r>
            <w:r>
              <w:rPr>
                <w:rFonts w:ascii="Times New Roman" w:hAnsi="Times New Roman" w:cs="Times New Roman"/>
                <w:sz w:val="24"/>
                <w:szCs w:val="24"/>
              </w:rPr>
              <w:t xml:space="preserve"> e 2</w:t>
            </w:r>
            <w:r>
              <w:rPr>
                <w:rFonts w:ascii="Times New Roman" w:hAnsi="Times New Roman" w:cs="Times New Roman"/>
                <w:strike/>
                <w:sz w:val="24"/>
                <w:szCs w:val="24"/>
              </w:rPr>
              <w:t>º</w:t>
            </w:r>
            <w:r>
              <w:rPr>
                <w:rFonts w:ascii="Times New Roman" w:hAnsi="Times New Roman" w:cs="Times New Roman"/>
                <w:sz w:val="24"/>
                <w:szCs w:val="24"/>
              </w:rPr>
              <w:t xml:space="preserve">.” (NR) </w:t>
            </w:r>
          </w:p>
        </w:tc>
        <w:tc>
          <w:tcPr>
            <w:tcW w:w="2795" w:type="dxa"/>
          </w:tcPr>
          <w:p w:rsidR="00270E46" w:rsidRDefault="003A366E" w:rsidP="00651397">
            <w:pPr>
              <w:widowControl w:val="0"/>
              <w:overflowPunct w:val="0"/>
              <w:autoSpaceDE w:val="0"/>
              <w:autoSpaceDN w:val="0"/>
              <w:adjustRightInd w:val="0"/>
              <w:spacing w:line="206" w:lineRule="auto"/>
              <w:jc w:val="both"/>
              <w:rPr>
                <w:rFonts w:ascii="Times New Roman" w:hAnsi="Times New Roman" w:cs="Times New Roman"/>
                <w:sz w:val="24"/>
                <w:szCs w:val="24"/>
              </w:rPr>
            </w:pPr>
            <w:ins w:id="39" w:author="Francisco Alves de Oliveira Júnior (SEPLAG)" w:date="2016-04-01T18:28:00Z">
              <w:r>
                <w:rPr>
                  <w:rFonts w:ascii="Times New Roman" w:hAnsi="Times New Roman" w:cs="Times New Roman"/>
                  <w:sz w:val="24"/>
                  <w:szCs w:val="24"/>
                </w:rPr>
                <w:t>Avaliar consequências. Caso o valor nominal da despesa prim</w:t>
              </w:r>
            </w:ins>
            <w:ins w:id="40" w:author="Francisco Alves de Oliveira Júnior (SEPLAG)" w:date="2016-04-01T18:29:00Z">
              <w:r>
                <w:rPr>
                  <w:rFonts w:ascii="Times New Roman" w:hAnsi="Times New Roman" w:cs="Times New Roman"/>
                  <w:sz w:val="24"/>
                  <w:szCs w:val="24"/>
                </w:rPr>
                <w:t xml:space="preserve">ária seja revisto por alteração da LDO, não há que se falar </w:t>
              </w:r>
              <w:r w:rsidR="00651397">
                <w:rPr>
                  <w:rFonts w:ascii="Times New Roman" w:hAnsi="Times New Roman" w:cs="Times New Roman"/>
                  <w:sz w:val="24"/>
                  <w:szCs w:val="24"/>
                </w:rPr>
                <w:t>na adoç</w:t>
              </w:r>
            </w:ins>
            <w:ins w:id="41" w:author="Francisco Alves de Oliveira Júnior (SEPLAG)" w:date="2016-04-01T18:30:00Z">
              <w:r w:rsidR="00651397">
                <w:rPr>
                  <w:rFonts w:ascii="Times New Roman" w:hAnsi="Times New Roman" w:cs="Times New Roman"/>
                  <w:sz w:val="24"/>
                  <w:szCs w:val="24"/>
                </w:rPr>
                <w:t>ão de</w:t>
              </w:r>
            </w:ins>
            <w:ins w:id="42" w:author="Francisco Alves de Oliveira Júnior (SEPLAG)" w:date="2016-04-01T18:29:00Z">
              <w:r>
                <w:rPr>
                  <w:rFonts w:ascii="Times New Roman" w:hAnsi="Times New Roman" w:cs="Times New Roman"/>
                  <w:sz w:val="24"/>
                  <w:szCs w:val="24"/>
                </w:rPr>
                <w:t xml:space="preserve"> outras medidas.</w:t>
              </w:r>
            </w:ins>
          </w:p>
        </w:tc>
      </w:tr>
      <w:tr w:rsidR="00270E46" w:rsidTr="00AB0E16">
        <w:tc>
          <w:tcPr>
            <w:tcW w:w="7621" w:type="dxa"/>
          </w:tcPr>
          <w:p w:rsidR="00270E46" w:rsidRDefault="00270E46" w:rsidP="00270E4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29.</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270E46" w:rsidRDefault="00270E46" w:rsidP="00270E46">
            <w:pPr>
              <w:widowControl w:val="0"/>
              <w:autoSpaceDE w:val="0"/>
              <w:autoSpaceDN w:val="0"/>
              <w:adjustRightInd w:val="0"/>
              <w:spacing w:line="140" w:lineRule="exact"/>
              <w:rPr>
                <w:rFonts w:ascii="Times New Roman" w:hAnsi="Times New Roman" w:cs="Times New Roman"/>
                <w:sz w:val="24"/>
                <w:szCs w:val="24"/>
              </w:rPr>
            </w:pPr>
          </w:p>
          <w:p w:rsidR="00270E46" w:rsidRDefault="00270E46" w:rsidP="00270E46">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I - dívida pública consolidada ou fundada: montante total, apurado sem duplicidade, das obrigações financeiras do ente federativo, assumidas em virtude de leis, contratos, convênios ou tratados, para amortização em prazo superior a doze meses e as operações de crédito, exceto antecipação da receita orçamentária, independentemente do prazo de amortização.</w:t>
            </w:r>
          </w:p>
          <w:p w:rsidR="00270E46" w:rsidRDefault="00270E46" w:rsidP="00270E46">
            <w:pPr>
              <w:widowControl w:val="0"/>
              <w:autoSpaceDE w:val="0"/>
              <w:autoSpaceDN w:val="0"/>
              <w:adjustRightInd w:val="0"/>
              <w:spacing w:line="87"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270E46" w:rsidRDefault="00270E46" w:rsidP="00270E46">
            <w:pPr>
              <w:widowControl w:val="0"/>
              <w:autoSpaceDE w:val="0"/>
              <w:autoSpaceDN w:val="0"/>
              <w:adjustRightInd w:val="0"/>
              <w:spacing w:line="140" w:lineRule="exact"/>
              <w:rPr>
                <w:rFonts w:ascii="Times New Roman" w:hAnsi="Times New Roman" w:cs="Times New Roman"/>
                <w:sz w:val="24"/>
                <w:szCs w:val="24"/>
              </w:rPr>
            </w:pPr>
          </w:p>
          <w:p w:rsidR="00270E46" w:rsidRDefault="00270E46" w:rsidP="00270E46">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VI - dívida pública contratual: quando representada por outros instrumentos de crédito, como contratos, inclusive os relativos a financiamentos da execução de obras, fornecimento de bens e mercadorias ou prestação de serviços, arrendamento mercantil e quaisquer antecipações de receita, inclusive com o uso de derivativos financeiros.</w:t>
            </w:r>
          </w:p>
          <w:p w:rsidR="00270E46" w:rsidRDefault="00270E46" w:rsidP="00270E46">
            <w:pPr>
              <w:widowControl w:val="0"/>
              <w:autoSpaceDE w:val="0"/>
              <w:autoSpaceDN w:val="0"/>
              <w:adjustRightInd w:val="0"/>
              <w:spacing w:line="86"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70E46" w:rsidTr="00AB0E16">
        <w:tc>
          <w:tcPr>
            <w:tcW w:w="7621" w:type="dxa"/>
          </w:tcPr>
          <w:p w:rsidR="00270E46" w:rsidRDefault="00270E46" w:rsidP="00270E4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32.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270E46" w:rsidRDefault="00270E46" w:rsidP="00270E46">
            <w:pPr>
              <w:widowControl w:val="0"/>
              <w:autoSpaceDE w:val="0"/>
              <w:autoSpaceDN w:val="0"/>
              <w:adjustRightInd w:val="0"/>
              <w:spacing w:line="200" w:lineRule="exact"/>
              <w:rPr>
                <w:rFonts w:ascii="Times New Roman" w:hAnsi="Times New Roman" w:cs="Times New Roman"/>
                <w:sz w:val="24"/>
                <w:szCs w:val="24"/>
              </w:rPr>
            </w:pPr>
          </w:p>
          <w:p w:rsidR="00270E46" w:rsidRDefault="00270E46" w:rsidP="00270E46">
            <w:pPr>
              <w:widowControl w:val="0"/>
              <w:autoSpaceDE w:val="0"/>
              <w:autoSpaceDN w:val="0"/>
              <w:adjustRightInd w:val="0"/>
              <w:spacing w:line="245" w:lineRule="exact"/>
              <w:rPr>
                <w:rFonts w:ascii="Times New Roman" w:hAnsi="Times New Roman" w:cs="Times New Roman"/>
                <w:sz w:val="24"/>
                <w:szCs w:val="24"/>
              </w:rPr>
            </w:pPr>
          </w:p>
          <w:p w:rsidR="00270E46" w:rsidRDefault="00270E46" w:rsidP="00270E46">
            <w:pPr>
              <w:widowControl w:val="0"/>
              <w:overflowPunct w:val="0"/>
              <w:autoSpaceDE w:val="0"/>
              <w:autoSpaceDN w:val="0"/>
              <w:adjustRightInd w:val="0"/>
              <w:spacing w:line="207" w:lineRule="auto"/>
              <w:ind w:firstLine="710"/>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ente federativo interessado formalizará seu pleito fundamentando-o em parecer de seu órgão jurídico e atendendo às seguintes condições:</w:t>
            </w:r>
          </w:p>
          <w:p w:rsidR="00270E46" w:rsidRDefault="00270E46" w:rsidP="00270E46">
            <w:pPr>
              <w:widowControl w:val="0"/>
              <w:autoSpaceDE w:val="0"/>
              <w:autoSpaceDN w:val="0"/>
              <w:adjustRightInd w:val="0"/>
              <w:spacing w:line="85"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270E46" w:rsidRDefault="00270E46" w:rsidP="00270E46">
            <w:pPr>
              <w:widowControl w:val="0"/>
              <w:autoSpaceDE w:val="0"/>
              <w:autoSpaceDN w:val="0"/>
              <w:adjustRightInd w:val="0"/>
              <w:spacing w:line="142" w:lineRule="exact"/>
              <w:rPr>
                <w:rFonts w:ascii="Times New Roman" w:hAnsi="Times New Roman" w:cs="Times New Roman"/>
                <w:sz w:val="24"/>
                <w:szCs w:val="24"/>
              </w:rPr>
            </w:pPr>
          </w:p>
          <w:p w:rsidR="00270E46" w:rsidRDefault="00270E46" w:rsidP="00270E46">
            <w:pPr>
              <w:widowControl w:val="0"/>
              <w:overflowPunct w:val="0"/>
              <w:autoSpaceDE w:val="0"/>
              <w:autoSpaceDN w:val="0"/>
              <w:adjustRightInd w:val="0"/>
              <w:spacing w:line="262" w:lineRule="auto"/>
              <w:ind w:left="720" w:right="1020"/>
              <w:rPr>
                <w:rFonts w:ascii="Times New Roman" w:hAnsi="Times New Roman" w:cs="Times New Roman"/>
                <w:sz w:val="24"/>
                <w:szCs w:val="24"/>
              </w:rPr>
            </w:pPr>
            <w:r>
              <w:rPr>
                <w:rFonts w:ascii="Times New Roman" w:hAnsi="Times New Roman" w:cs="Times New Roman"/>
                <w:sz w:val="24"/>
                <w:szCs w:val="24"/>
              </w:rPr>
              <w:t>VI - verificação pelo tribunal de contas competente do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cumprimento do art. 23; e VII - observância das demais restrições estabelecidas nesta Lei Complementar.</w:t>
            </w:r>
          </w:p>
          <w:p w:rsidR="00270E46" w:rsidRDefault="00270E46" w:rsidP="00270E46">
            <w:pPr>
              <w:widowControl w:val="0"/>
              <w:autoSpaceDE w:val="0"/>
              <w:autoSpaceDN w:val="0"/>
              <w:adjustRightInd w:val="0"/>
              <w:spacing w:line="59"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270E46" w:rsidRDefault="00270E46" w:rsidP="00270E46">
            <w:pPr>
              <w:widowControl w:val="0"/>
              <w:autoSpaceDE w:val="0"/>
              <w:autoSpaceDN w:val="0"/>
              <w:adjustRightInd w:val="0"/>
              <w:ind w:left="720"/>
              <w:rPr>
                <w:rFonts w:ascii="Times New Roman" w:hAnsi="Times New Roman" w:cs="Times New Roman"/>
                <w:sz w:val="24"/>
                <w:szCs w:val="24"/>
              </w:rPr>
            </w:pP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70E46" w:rsidTr="00AB0E16">
        <w:tc>
          <w:tcPr>
            <w:tcW w:w="7621" w:type="dxa"/>
          </w:tcPr>
          <w:p w:rsidR="00270E46" w:rsidRDefault="00270E46" w:rsidP="00270E46">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lastRenderedPageBreak/>
              <w:t>§ 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prazo de validade da verificação dos limites e das condições de que trata este artigo e da análise realizada para a concessão de garantia pela União será de, no mínimo, 90 (noventa) dias e, no máximo, 270 (duzentos e setenta) dias, a critério do Ministério da Fazenda.” (NR</w:t>
            </w:r>
            <w:proofErr w:type="gramStart"/>
            <w:r>
              <w:rPr>
                <w:rFonts w:ascii="Times New Roman" w:hAnsi="Times New Roman" w:cs="Times New Roman"/>
                <w:sz w:val="24"/>
                <w:szCs w:val="24"/>
              </w:rPr>
              <w:t>)</w:t>
            </w:r>
            <w:proofErr w:type="gramEnd"/>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Recomendação para retirar da Lei. Este tipo de prazo pode ser estabelecido por Decreto ou portaria do Ministério.</w:t>
            </w:r>
          </w:p>
        </w:tc>
      </w:tr>
      <w:tr w:rsidR="00270E46" w:rsidTr="00AB0E16">
        <w:tc>
          <w:tcPr>
            <w:tcW w:w="7621" w:type="dxa"/>
          </w:tcPr>
          <w:p w:rsidR="00270E46" w:rsidRDefault="00270E46" w:rsidP="00270E46">
            <w:pPr>
              <w:widowControl w:val="0"/>
              <w:overflowPunct w:val="0"/>
              <w:autoSpaceDE w:val="0"/>
              <w:autoSpaceDN w:val="0"/>
              <w:adjustRightInd w:val="0"/>
              <w:spacing w:line="218" w:lineRule="auto"/>
              <w:ind w:firstLine="710"/>
              <w:jc w:val="both"/>
              <w:rPr>
                <w:rFonts w:ascii="Times New Roman" w:hAnsi="Times New Roman" w:cs="Times New Roman"/>
                <w:sz w:val="24"/>
                <w:szCs w:val="24"/>
              </w:rPr>
            </w:pPr>
            <w:r>
              <w:rPr>
                <w:rFonts w:ascii="Times New Roman" w:hAnsi="Times New Roman" w:cs="Times New Roman"/>
                <w:sz w:val="24"/>
                <w:szCs w:val="24"/>
              </w:rPr>
              <w:t>“Art. 32-A. A autorização legislativa de que trata o inciso I do §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32 deverá conter, em sua exposição de motivos ou justificativa para propositura, manifestação clara e detalhada acerca da relação custo benefício e do interesse econômico-social da operação.” (NR)</w:t>
            </w: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70E46" w:rsidTr="00AB0E16">
        <w:tc>
          <w:tcPr>
            <w:tcW w:w="7621" w:type="dxa"/>
          </w:tcPr>
          <w:p w:rsidR="00270E46" w:rsidRDefault="00270E46" w:rsidP="00270E4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40.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270E46" w:rsidRDefault="00270E46" w:rsidP="00270E46">
            <w:pPr>
              <w:widowControl w:val="0"/>
              <w:autoSpaceDE w:val="0"/>
              <w:autoSpaceDN w:val="0"/>
              <w:adjustRightInd w:val="0"/>
              <w:spacing w:line="84"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270E46" w:rsidRDefault="00270E46" w:rsidP="00270E46">
            <w:pPr>
              <w:widowControl w:val="0"/>
              <w:autoSpaceDE w:val="0"/>
              <w:autoSpaceDN w:val="0"/>
              <w:adjustRightInd w:val="0"/>
              <w:spacing w:line="200" w:lineRule="exact"/>
              <w:rPr>
                <w:rFonts w:ascii="Times New Roman" w:hAnsi="Times New Roman" w:cs="Times New Roman"/>
                <w:sz w:val="24"/>
                <w:szCs w:val="24"/>
              </w:rPr>
            </w:pPr>
          </w:p>
          <w:p w:rsidR="00270E46" w:rsidRDefault="00270E46" w:rsidP="00270E46">
            <w:pPr>
              <w:widowControl w:val="0"/>
              <w:autoSpaceDE w:val="0"/>
              <w:autoSpaceDN w:val="0"/>
              <w:adjustRightInd w:val="0"/>
              <w:spacing w:line="230"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8</w:t>
            </w:r>
            <w:r>
              <w:rPr>
                <w:rFonts w:ascii="Times New Roman" w:hAnsi="Times New Roman" w:cs="Times New Roman"/>
                <w:sz w:val="32"/>
                <w:szCs w:val="32"/>
                <w:u w:val="single"/>
                <w:vertAlign w:val="superscript"/>
              </w:rPr>
              <w: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Excetua-se do disposto neste artigo a garantia prestada:</w:t>
            </w:r>
          </w:p>
          <w:p w:rsidR="00270E46" w:rsidRDefault="00270E46" w:rsidP="00270E46">
            <w:pPr>
              <w:widowControl w:val="0"/>
              <w:autoSpaceDE w:val="0"/>
              <w:autoSpaceDN w:val="0"/>
              <w:adjustRightInd w:val="0"/>
              <w:spacing w:line="6"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xml:space="preserve">I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270E46" w:rsidRDefault="00270E46" w:rsidP="00270E46">
            <w:pPr>
              <w:widowControl w:val="0"/>
              <w:autoSpaceDE w:val="0"/>
              <w:autoSpaceDN w:val="0"/>
              <w:adjustRightInd w:val="0"/>
              <w:spacing w:line="140" w:lineRule="exact"/>
              <w:rPr>
                <w:rFonts w:ascii="Times New Roman" w:hAnsi="Times New Roman" w:cs="Times New Roman"/>
                <w:sz w:val="24"/>
                <w:szCs w:val="24"/>
              </w:rPr>
            </w:pPr>
          </w:p>
          <w:p w:rsidR="00270E46" w:rsidRDefault="00270E46" w:rsidP="00270E46">
            <w:pPr>
              <w:widowControl w:val="0"/>
              <w:overflowPunct w:val="0"/>
              <w:autoSpaceDE w:val="0"/>
              <w:autoSpaceDN w:val="0"/>
              <w:adjustRightInd w:val="0"/>
              <w:spacing w:line="234" w:lineRule="auto"/>
              <w:ind w:firstLine="710"/>
              <w:jc w:val="both"/>
              <w:rPr>
                <w:rFonts w:ascii="Times New Roman" w:hAnsi="Times New Roman" w:cs="Times New Roman"/>
                <w:sz w:val="24"/>
                <w:szCs w:val="24"/>
              </w:rPr>
            </w:pPr>
            <w:r>
              <w:rPr>
                <w:rFonts w:ascii="Times New Roman" w:hAnsi="Times New Roman" w:cs="Times New Roman"/>
                <w:sz w:val="24"/>
                <w:szCs w:val="24"/>
              </w:rPr>
              <w:t>II - pela União, na forma de lei federal, a empresas de natureza financeira por ela controladas, direta e indiretamente, bem como a entidades privadas nacionais e estrangeiras, Estados estrangeiros, agências oficiais de crédito à exportação e organismos financeiros multilaterais quanto às operações de garantia de crédito à exportação, de seguro de crédito à exportação, e de seguro de investimento, hipóteses nas quais a União está autorizada a efetuar o pagamento de indenizações de acordo com o cronograma de pagamento da operação coberta.</w:t>
            </w:r>
          </w:p>
          <w:p w:rsidR="00270E46" w:rsidRDefault="00270E46" w:rsidP="00270E46">
            <w:pPr>
              <w:widowControl w:val="0"/>
              <w:autoSpaceDE w:val="0"/>
              <w:autoSpaceDN w:val="0"/>
              <w:adjustRightInd w:val="0"/>
              <w:spacing w:line="89" w:lineRule="exact"/>
              <w:rPr>
                <w:rFonts w:ascii="Times New Roman" w:hAnsi="Times New Roman" w:cs="Times New Roman"/>
                <w:sz w:val="24"/>
                <w:szCs w:val="24"/>
              </w:rPr>
            </w:pPr>
          </w:p>
          <w:p w:rsidR="00270E46" w:rsidRDefault="00270E46" w:rsidP="00270E46">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270E46" w:rsidRDefault="00270E46" w:rsidP="00270E46">
            <w:pPr>
              <w:widowControl w:val="0"/>
              <w:autoSpaceDE w:val="0"/>
              <w:autoSpaceDN w:val="0"/>
              <w:adjustRightInd w:val="0"/>
              <w:spacing w:line="85" w:lineRule="exact"/>
              <w:rPr>
                <w:rFonts w:ascii="Times New Roman" w:hAnsi="Times New Roman" w:cs="Times New Roman"/>
                <w:sz w:val="24"/>
                <w:szCs w:val="24"/>
              </w:rPr>
            </w:pPr>
          </w:p>
          <w:p w:rsidR="00270E46" w:rsidRDefault="00270E46" w:rsidP="00270E46">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 11. Nas garantias concedidas pela União a que se refere o inciso II do § 8</w:t>
            </w:r>
            <w:r>
              <w:rPr>
                <w:rFonts w:ascii="Times New Roman" w:hAnsi="Times New Roman" w:cs="Times New Roman"/>
                <w:sz w:val="32"/>
                <w:szCs w:val="32"/>
                <w:u w:val="single"/>
                <w:vertAlign w:val="superscript"/>
              </w:rPr>
              <w:t>o</w:t>
            </w:r>
            <w:r>
              <w:rPr>
                <w:rFonts w:ascii="Times New Roman" w:hAnsi="Times New Roman" w:cs="Times New Roman"/>
                <w:sz w:val="24"/>
                <w:szCs w:val="24"/>
              </w:rPr>
              <w:t>, serão cobradas contraprestações pecuniárias calculadas com base em critérios atuariais de forma a cobrir o risco das obrigações garantidas.” (NR</w:t>
            </w:r>
            <w:proofErr w:type="gramStart"/>
            <w:r>
              <w:rPr>
                <w:rFonts w:ascii="Times New Roman" w:hAnsi="Times New Roman" w:cs="Times New Roman"/>
                <w:sz w:val="24"/>
                <w:szCs w:val="24"/>
              </w:rPr>
              <w:t>)</w:t>
            </w:r>
            <w:proofErr w:type="gramEnd"/>
          </w:p>
          <w:p w:rsidR="00270E46" w:rsidRDefault="00270E46" w:rsidP="00270E46">
            <w:pPr>
              <w:widowControl w:val="0"/>
              <w:overflowPunct w:val="0"/>
              <w:autoSpaceDE w:val="0"/>
              <w:autoSpaceDN w:val="0"/>
              <w:adjustRightInd w:val="0"/>
              <w:spacing w:line="218" w:lineRule="auto"/>
              <w:ind w:firstLine="710"/>
              <w:jc w:val="both"/>
              <w:rPr>
                <w:rFonts w:ascii="Times New Roman" w:hAnsi="Times New Roman" w:cs="Times New Roman"/>
                <w:sz w:val="24"/>
                <w:szCs w:val="24"/>
              </w:rPr>
            </w:pP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70E46" w:rsidTr="00AB0E16">
        <w:tc>
          <w:tcPr>
            <w:tcW w:w="7621" w:type="dxa"/>
          </w:tcPr>
          <w:p w:rsidR="00270E46" w:rsidRDefault="00270E46" w:rsidP="00270E46">
            <w:pPr>
              <w:widowControl w:val="0"/>
              <w:overflowPunct w:val="0"/>
              <w:autoSpaceDE w:val="0"/>
              <w:autoSpaceDN w:val="0"/>
              <w:adjustRightInd w:val="0"/>
              <w:spacing w:line="230" w:lineRule="auto"/>
              <w:ind w:firstLine="710"/>
              <w:jc w:val="both"/>
              <w:rPr>
                <w:rFonts w:ascii="Times New Roman" w:hAnsi="Times New Roman" w:cs="Times New Roman"/>
                <w:sz w:val="24"/>
                <w:szCs w:val="24"/>
              </w:rPr>
            </w:pPr>
            <w:r>
              <w:rPr>
                <w:rFonts w:ascii="Times New Roman" w:hAnsi="Times New Roman" w:cs="Times New Roman"/>
                <w:sz w:val="24"/>
                <w:szCs w:val="24"/>
              </w:rPr>
              <w:t>“Art. 42. É vedado ao titular de Poder ou do órgão referido no art. 20, no último exercício do seu mandato, contrair obrigação de despesa que não possa ser cumprida integralmente dentro dele ou que tenha parcelas a serem pagas no exercício seguinte sem que haja suficiente disponibilidade de caixa para este efeito.</w:t>
            </w: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A obrigação passa a ser do ultimo ano todo e não somente dos dois </w:t>
            </w:r>
            <w:proofErr w:type="spellStart"/>
            <w:r>
              <w:rPr>
                <w:rFonts w:ascii="Times New Roman" w:hAnsi="Times New Roman" w:cs="Times New Roman"/>
                <w:sz w:val="24"/>
                <w:szCs w:val="24"/>
              </w:rPr>
              <w:t>ultimos</w:t>
            </w:r>
            <w:proofErr w:type="spellEnd"/>
            <w:r>
              <w:rPr>
                <w:rFonts w:ascii="Times New Roman" w:hAnsi="Times New Roman" w:cs="Times New Roman"/>
                <w:sz w:val="24"/>
                <w:szCs w:val="24"/>
              </w:rPr>
              <w:t xml:space="preserve"> quadrimestres</w:t>
            </w:r>
          </w:p>
        </w:tc>
      </w:tr>
      <w:tr w:rsidR="00270E46" w:rsidTr="00AB0E16">
        <w:tc>
          <w:tcPr>
            <w:tcW w:w="7621" w:type="dxa"/>
          </w:tcPr>
          <w:p w:rsidR="00270E46" w:rsidRPr="00270E46" w:rsidRDefault="00270E46" w:rsidP="00270E46">
            <w:pPr>
              <w:widowControl w:val="0"/>
              <w:numPr>
                <w:ilvl w:val="0"/>
                <w:numId w:val="10"/>
              </w:numPr>
              <w:tabs>
                <w:tab w:val="clear" w:pos="720"/>
                <w:tab w:val="num" w:pos="924"/>
              </w:tabs>
              <w:overflowPunct w:val="0"/>
              <w:autoSpaceDE w:val="0"/>
              <w:autoSpaceDN w:val="0"/>
              <w:adjustRightInd w:val="0"/>
              <w:spacing w:line="207" w:lineRule="auto"/>
              <w:ind w:left="0" w:firstLine="712"/>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Na determinação da disponibilidade de caixa serão considerados os encargos e as despesas compromissadas a pagar até o final do exercício. </w:t>
            </w:r>
          </w:p>
        </w:tc>
        <w:tc>
          <w:tcPr>
            <w:tcW w:w="2795" w:type="dxa"/>
          </w:tcPr>
          <w:p w:rsidR="00270E46" w:rsidRDefault="00270E46"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270E46" w:rsidTr="00AB0E16">
        <w:tc>
          <w:tcPr>
            <w:tcW w:w="7621" w:type="dxa"/>
          </w:tcPr>
          <w:p w:rsidR="00270E46" w:rsidRDefault="00270E46" w:rsidP="00270E46">
            <w:pPr>
              <w:widowControl w:val="0"/>
              <w:numPr>
                <w:ilvl w:val="0"/>
                <w:numId w:val="10"/>
              </w:numPr>
              <w:tabs>
                <w:tab w:val="clear" w:pos="720"/>
                <w:tab w:val="num" w:pos="897"/>
              </w:tabs>
              <w:overflowPunct w:val="0"/>
              <w:autoSpaceDE w:val="0"/>
              <w:autoSpaceDN w:val="0"/>
              <w:adjustRightInd w:val="0"/>
              <w:spacing w:line="217" w:lineRule="auto"/>
              <w:ind w:left="0" w:firstLine="712"/>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titular de Poder ou órgão referido no art. 20 deverá deixar disponibilidade de caixa </w:t>
            </w:r>
            <w:r w:rsidRPr="004D0F1D">
              <w:rPr>
                <w:rFonts w:ascii="Times New Roman" w:hAnsi="Times New Roman" w:cs="Times New Roman"/>
                <w:b/>
                <w:sz w:val="24"/>
                <w:szCs w:val="24"/>
              </w:rPr>
              <w:t>com recursos não vinculados</w:t>
            </w:r>
            <w:r>
              <w:rPr>
                <w:rFonts w:ascii="Times New Roman" w:hAnsi="Times New Roman" w:cs="Times New Roman"/>
                <w:sz w:val="24"/>
                <w:szCs w:val="24"/>
              </w:rPr>
              <w:t xml:space="preserve"> suficientes ao </w:t>
            </w:r>
            <w:r>
              <w:rPr>
                <w:rFonts w:ascii="Times New Roman" w:hAnsi="Times New Roman" w:cs="Times New Roman"/>
                <w:sz w:val="24"/>
                <w:szCs w:val="24"/>
              </w:rPr>
              <w:lastRenderedPageBreak/>
              <w:t>pagamento das remunerações dos servidores públicos, referentes ao último exercício do seu mandato, a serem pagas no primeiro mês do novo mandato.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270E46" w:rsidRDefault="00270E46" w:rsidP="00270E46">
            <w:pPr>
              <w:widowControl w:val="0"/>
              <w:autoSpaceDE w:val="0"/>
              <w:autoSpaceDN w:val="0"/>
              <w:adjustRightInd w:val="0"/>
              <w:spacing w:line="7" w:lineRule="exact"/>
              <w:rPr>
                <w:rFonts w:ascii="Times New Roman" w:hAnsi="Times New Roman" w:cs="Times New Roman"/>
                <w:sz w:val="24"/>
                <w:szCs w:val="24"/>
              </w:rPr>
            </w:pPr>
          </w:p>
          <w:p w:rsidR="00270E46" w:rsidRDefault="00270E46" w:rsidP="00270E46">
            <w:pPr>
              <w:widowControl w:val="0"/>
              <w:overflowPunct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(NR) </w:t>
            </w:r>
          </w:p>
        </w:tc>
        <w:tc>
          <w:tcPr>
            <w:tcW w:w="2795" w:type="dxa"/>
          </w:tcPr>
          <w:p w:rsidR="00270E46" w:rsidRDefault="004D0F1D"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disponibilidade de caixa deverá ser apurada para as </w:t>
            </w:r>
            <w:r>
              <w:rPr>
                <w:rFonts w:ascii="Times New Roman" w:hAnsi="Times New Roman" w:cs="Times New Roman"/>
                <w:sz w:val="24"/>
                <w:szCs w:val="24"/>
              </w:rPr>
              <w:lastRenderedPageBreak/>
              <w:t>fontes de recurso que podem pagar despesas de pessoal.</w:t>
            </w:r>
          </w:p>
        </w:tc>
      </w:tr>
      <w:tr w:rsidR="00B64F65" w:rsidTr="00AB0E16">
        <w:tc>
          <w:tcPr>
            <w:tcW w:w="7621" w:type="dxa"/>
          </w:tcPr>
          <w:p w:rsidR="00B64F65" w:rsidRDefault="00B64F65" w:rsidP="00B64F65">
            <w:pPr>
              <w:widowControl w:val="0"/>
              <w:overflowPunct w:val="0"/>
              <w:autoSpaceDE w:val="0"/>
              <w:autoSpaceDN w:val="0"/>
              <w:adjustRightInd w:val="0"/>
              <w:spacing w:line="233" w:lineRule="auto"/>
              <w:ind w:firstLine="710"/>
              <w:jc w:val="both"/>
              <w:rPr>
                <w:rFonts w:ascii="Times New Roman" w:hAnsi="Times New Roman" w:cs="Times New Roman"/>
                <w:sz w:val="24"/>
                <w:szCs w:val="24"/>
              </w:rPr>
            </w:pPr>
            <w:r>
              <w:rPr>
                <w:rFonts w:ascii="Times New Roman" w:hAnsi="Times New Roman" w:cs="Times New Roman"/>
                <w:sz w:val="24"/>
                <w:szCs w:val="24"/>
              </w:rPr>
              <w:lastRenderedPageBreak/>
              <w:t xml:space="preserve">“Art. 43-A. Todas as receitas públicas serão arrecadadas e recolhidas a uma </w:t>
            </w:r>
            <w:r w:rsidRPr="00B64F65">
              <w:rPr>
                <w:rFonts w:ascii="Times New Roman" w:hAnsi="Times New Roman" w:cs="Times New Roman"/>
                <w:b/>
                <w:sz w:val="24"/>
                <w:szCs w:val="24"/>
              </w:rPr>
              <w:t>conta única</w:t>
            </w:r>
            <w:r>
              <w:rPr>
                <w:rFonts w:ascii="Times New Roman" w:hAnsi="Times New Roman" w:cs="Times New Roman"/>
                <w:sz w:val="24"/>
                <w:szCs w:val="24"/>
              </w:rPr>
              <w:t xml:space="preserve">, na forma definida pelo ente federativo, que acolherá todas as disponibilidades financeiras, independentemente das vinculações de recursos, dos seus titulares ou beneficiários e dos agentes arrecadadores, compreendendo os recursos de todos os Poderes, os órgãos referidos no art. 20, incluídas as autarquias, as fundações públicas, as empresas estatais dependentes e os </w:t>
            </w:r>
            <w:proofErr w:type="gramStart"/>
            <w:r>
              <w:rPr>
                <w:rFonts w:ascii="Times New Roman" w:hAnsi="Times New Roman" w:cs="Times New Roman"/>
                <w:sz w:val="24"/>
                <w:szCs w:val="24"/>
              </w:rPr>
              <w:t>fundos, excetuado</w:t>
            </w:r>
            <w:proofErr w:type="gramEnd"/>
            <w:r>
              <w:rPr>
                <w:rFonts w:ascii="Times New Roman" w:hAnsi="Times New Roman" w:cs="Times New Roman"/>
                <w:sz w:val="24"/>
                <w:szCs w:val="24"/>
              </w:rPr>
              <w:t xml:space="preserve"> o disposto no §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43.</w:t>
            </w:r>
          </w:p>
        </w:tc>
        <w:tc>
          <w:tcPr>
            <w:tcW w:w="2795" w:type="dxa"/>
          </w:tcPr>
          <w:p w:rsidR="00B64F65" w:rsidRDefault="00B64F65" w:rsidP="00B64F65">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Pedir avaliação SCAF/SEF. Consideramos que todas as receitas devem transitar no caixa único. Acaba com insistência para retirada de recursos e </w:t>
            </w:r>
            <w:proofErr w:type="gramStart"/>
            <w:r>
              <w:rPr>
                <w:rFonts w:ascii="Times New Roman" w:hAnsi="Times New Roman" w:cs="Times New Roman"/>
                <w:sz w:val="24"/>
                <w:szCs w:val="24"/>
              </w:rPr>
              <w:t>criação de contas especificas</w:t>
            </w:r>
            <w:proofErr w:type="gramEnd"/>
            <w:r>
              <w:rPr>
                <w:rFonts w:ascii="Times New Roman" w:hAnsi="Times New Roman" w:cs="Times New Roman"/>
                <w:sz w:val="24"/>
                <w:szCs w:val="24"/>
              </w:rPr>
              <w:t xml:space="preserve">. Fica uma dúvida com relação aos recursos de convênios. </w:t>
            </w:r>
          </w:p>
        </w:tc>
      </w:tr>
      <w:tr w:rsidR="00B64F65" w:rsidTr="00AB0E16">
        <w:tc>
          <w:tcPr>
            <w:tcW w:w="7621" w:type="dxa"/>
          </w:tcPr>
          <w:p w:rsidR="00B64F65" w:rsidRDefault="00B64F65" w:rsidP="00B64F65">
            <w:pPr>
              <w:widowControl w:val="0"/>
              <w:overflowPunct w:val="0"/>
              <w:autoSpaceDE w:val="0"/>
              <w:autoSpaceDN w:val="0"/>
              <w:adjustRightInd w:val="0"/>
              <w:spacing w:line="207" w:lineRule="auto"/>
              <w:ind w:firstLine="710"/>
              <w:jc w:val="both"/>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As disponibilidades financeiras serão registradas em subcontas, resguardada a autonomia financeira de cada Poder ou órgão autônomo em sua execução.</w:t>
            </w: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B64F65" w:rsidTr="00AB0E16">
        <w:tc>
          <w:tcPr>
            <w:tcW w:w="7621" w:type="dxa"/>
          </w:tcPr>
          <w:p w:rsidR="00B64F65" w:rsidRDefault="00B64F65" w:rsidP="00B64F65">
            <w:pPr>
              <w:widowControl w:val="0"/>
              <w:overflowPunct w:val="0"/>
              <w:autoSpaceDE w:val="0"/>
              <w:autoSpaceDN w:val="0"/>
              <w:adjustRightInd w:val="0"/>
              <w:spacing w:line="207" w:lineRule="auto"/>
              <w:ind w:firstLine="71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As receitas decorrentes dos rendimentos financeiros dos recursos da conta única constituirão fonte de recursos ordinários do ente federativo.”</w:t>
            </w:r>
            <w:proofErr w:type="gramEnd"/>
            <w:r>
              <w:rPr>
                <w:rFonts w:ascii="Times New Roman" w:hAnsi="Times New Roman" w:cs="Times New Roman"/>
                <w:sz w:val="24"/>
                <w:szCs w:val="24"/>
              </w:rPr>
              <w:t xml:space="preserve"> (NR)</w:t>
            </w: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B64F65" w:rsidTr="00AB0E16">
        <w:tc>
          <w:tcPr>
            <w:tcW w:w="7621" w:type="dxa"/>
          </w:tcPr>
          <w:p w:rsidR="00B64F65" w:rsidRDefault="00B64F65" w:rsidP="00B64F65">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48.</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B64F65" w:rsidRDefault="00B64F65" w:rsidP="00B64F65">
            <w:pPr>
              <w:widowControl w:val="0"/>
              <w:autoSpaceDE w:val="0"/>
              <w:autoSpaceDN w:val="0"/>
              <w:adjustRightInd w:val="0"/>
              <w:spacing w:line="200" w:lineRule="exact"/>
              <w:rPr>
                <w:rFonts w:ascii="Times New Roman" w:hAnsi="Times New Roman" w:cs="Times New Roman"/>
                <w:sz w:val="24"/>
                <w:szCs w:val="24"/>
              </w:rPr>
            </w:pPr>
          </w:p>
          <w:p w:rsidR="00B64F65" w:rsidRDefault="00B64F65" w:rsidP="00B64F65">
            <w:pPr>
              <w:widowControl w:val="0"/>
              <w:autoSpaceDE w:val="0"/>
              <w:autoSpaceDN w:val="0"/>
              <w:adjustRightInd w:val="0"/>
              <w:spacing w:line="244" w:lineRule="exact"/>
              <w:rPr>
                <w:rFonts w:ascii="Times New Roman" w:hAnsi="Times New Roman" w:cs="Times New Roman"/>
                <w:sz w:val="24"/>
                <w:szCs w:val="24"/>
              </w:rPr>
            </w:pPr>
          </w:p>
          <w:p w:rsidR="00B64F65" w:rsidRDefault="00B64F65" w:rsidP="00B64F65">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trike/>
                <w:sz w:val="24"/>
                <w:szCs w:val="24"/>
              </w:rPr>
              <w:t>º</w:t>
            </w:r>
            <w:r>
              <w:rPr>
                <w:rFonts w:ascii="Times New Roman" w:hAnsi="Times New Roman" w:cs="Times New Roman"/>
                <w:sz w:val="24"/>
                <w:szCs w:val="24"/>
              </w:rPr>
              <w:t xml:space="preserve"> A transparência será assegurada também mediante:</w:t>
            </w:r>
          </w:p>
          <w:p w:rsidR="00B64F65" w:rsidRDefault="00B64F65" w:rsidP="00B64F65">
            <w:pPr>
              <w:widowControl w:val="0"/>
              <w:autoSpaceDE w:val="0"/>
              <w:autoSpaceDN w:val="0"/>
              <w:adjustRightInd w:val="0"/>
              <w:spacing w:line="140" w:lineRule="exact"/>
              <w:rPr>
                <w:rFonts w:ascii="Times New Roman" w:hAnsi="Times New Roman" w:cs="Times New Roman"/>
                <w:sz w:val="24"/>
                <w:szCs w:val="24"/>
              </w:rPr>
            </w:pPr>
          </w:p>
          <w:p w:rsidR="00B64F65" w:rsidRDefault="00B64F65" w:rsidP="00B64F65">
            <w:pPr>
              <w:widowControl w:val="0"/>
              <w:overflowPunct w:val="0"/>
              <w:autoSpaceDE w:val="0"/>
              <w:autoSpaceDN w:val="0"/>
              <w:adjustRightInd w:val="0"/>
              <w:spacing w:line="217" w:lineRule="auto"/>
              <w:ind w:firstLine="710"/>
              <w:jc w:val="both"/>
              <w:rPr>
                <w:rFonts w:ascii="Times New Roman" w:hAnsi="Times New Roman" w:cs="Times New Roman"/>
                <w:sz w:val="24"/>
                <w:szCs w:val="24"/>
              </w:rPr>
            </w:pPr>
            <w:r>
              <w:rPr>
                <w:rFonts w:ascii="Times New Roman" w:hAnsi="Times New Roman" w:cs="Times New Roman"/>
                <w:sz w:val="24"/>
                <w:szCs w:val="24"/>
              </w:rPr>
              <w:t>I - incentivo à participação popular e realização de audiências públicas, durante os processos de elaboração e discussão dos planos, lei de diretrizes orçamentárias e orçamentos;</w:t>
            </w:r>
          </w:p>
          <w:p w:rsidR="00B64F65" w:rsidRDefault="00B64F65" w:rsidP="00B64F65">
            <w:pPr>
              <w:widowControl w:val="0"/>
              <w:autoSpaceDE w:val="0"/>
              <w:autoSpaceDN w:val="0"/>
              <w:adjustRightInd w:val="0"/>
              <w:spacing w:line="142" w:lineRule="exact"/>
              <w:rPr>
                <w:rFonts w:ascii="Times New Roman" w:hAnsi="Times New Roman" w:cs="Times New Roman"/>
                <w:sz w:val="24"/>
                <w:szCs w:val="24"/>
              </w:rPr>
            </w:pPr>
          </w:p>
          <w:p w:rsidR="00B64F65" w:rsidRDefault="00B64F65" w:rsidP="00B64F65">
            <w:pPr>
              <w:widowControl w:val="0"/>
              <w:overflowPunct w:val="0"/>
              <w:autoSpaceDE w:val="0"/>
              <w:autoSpaceDN w:val="0"/>
              <w:adjustRightInd w:val="0"/>
              <w:spacing w:line="226" w:lineRule="auto"/>
              <w:ind w:firstLine="710"/>
              <w:jc w:val="both"/>
              <w:rPr>
                <w:rFonts w:ascii="Times New Roman" w:hAnsi="Times New Roman" w:cs="Times New Roman"/>
                <w:sz w:val="24"/>
                <w:szCs w:val="24"/>
              </w:rPr>
            </w:pPr>
            <w:r>
              <w:rPr>
                <w:rFonts w:ascii="Times New Roman" w:hAnsi="Times New Roman" w:cs="Times New Roman"/>
                <w:sz w:val="24"/>
                <w:szCs w:val="24"/>
              </w:rPr>
              <w:t>II - liberação ao pleno conhecimento e acompanhamento da sociedade, em tempo real, de informações pormenorizadas sobre a execução orçamentária e financeira, em meios eletrônicos de acesso público; e</w:t>
            </w:r>
          </w:p>
          <w:p w:rsidR="00B64F65" w:rsidRDefault="00B64F65" w:rsidP="00B64F65">
            <w:pPr>
              <w:widowControl w:val="0"/>
              <w:autoSpaceDE w:val="0"/>
              <w:autoSpaceDN w:val="0"/>
              <w:adjustRightInd w:val="0"/>
              <w:spacing w:line="140" w:lineRule="exact"/>
              <w:rPr>
                <w:rFonts w:ascii="Times New Roman" w:hAnsi="Times New Roman" w:cs="Times New Roman"/>
                <w:sz w:val="24"/>
                <w:szCs w:val="24"/>
              </w:rPr>
            </w:pPr>
          </w:p>
          <w:p w:rsidR="00B64F65" w:rsidRDefault="00B64F65" w:rsidP="00B64F65">
            <w:pPr>
              <w:widowControl w:val="0"/>
              <w:overflowPunct w:val="0"/>
              <w:autoSpaceDE w:val="0"/>
              <w:autoSpaceDN w:val="0"/>
              <w:adjustRightInd w:val="0"/>
              <w:spacing w:line="225" w:lineRule="auto"/>
              <w:ind w:firstLine="710"/>
              <w:jc w:val="both"/>
              <w:rPr>
                <w:rFonts w:ascii="Times New Roman" w:hAnsi="Times New Roman" w:cs="Times New Roman"/>
                <w:sz w:val="24"/>
                <w:szCs w:val="24"/>
              </w:rPr>
            </w:pPr>
            <w:r>
              <w:rPr>
                <w:rFonts w:ascii="Times New Roman" w:hAnsi="Times New Roman" w:cs="Times New Roman"/>
                <w:sz w:val="24"/>
                <w:szCs w:val="24"/>
              </w:rPr>
              <w:t>III - adoção de sistema integrado de administração financeira e controle, que atenda a padrão mínimo de qualidade estabelecido pelo Poder Executivo da União e ao disposto no art. 48-A.</w:t>
            </w: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B64F65" w:rsidTr="00AB0E16">
        <w:tc>
          <w:tcPr>
            <w:tcW w:w="7621" w:type="dxa"/>
          </w:tcPr>
          <w:p w:rsidR="00B64F65" w:rsidRPr="00B64F65" w:rsidRDefault="00B64F65" w:rsidP="00B64F65">
            <w:pPr>
              <w:widowControl w:val="0"/>
              <w:numPr>
                <w:ilvl w:val="0"/>
                <w:numId w:val="11"/>
              </w:numPr>
              <w:tabs>
                <w:tab w:val="clear" w:pos="720"/>
                <w:tab w:val="num" w:pos="950"/>
              </w:tabs>
              <w:overflowPunct w:val="0"/>
              <w:autoSpaceDE w:val="0"/>
              <w:autoSpaceDN w:val="0"/>
              <w:adjustRightInd w:val="0"/>
              <w:spacing w:line="223" w:lineRule="auto"/>
              <w:ind w:left="0" w:firstLine="712"/>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 União, os Estados, o Distrito Federal e os Municípios disponibilizarão suas informações e dados contábeis, orçamentários e fiscais conforme periodicidade, formato e sistema estabelecidos pelo órgão central de contabilidade da União, os quais deverão ser divulgados em meio eletrônico de amplo acesso público. </w:t>
            </w: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 xml:space="preserve">Avaliar. Estabelece tutela da STN sobre os dados e formatos definidos. </w:t>
            </w:r>
          </w:p>
        </w:tc>
      </w:tr>
      <w:tr w:rsidR="00B64F65" w:rsidTr="00AB0E16">
        <w:tc>
          <w:tcPr>
            <w:tcW w:w="7621" w:type="dxa"/>
          </w:tcPr>
          <w:p w:rsidR="00B64F65" w:rsidRDefault="00B64F65" w:rsidP="00B64F65">
            <w:pPr>
              <w:widowControl w:val="0"/>
              <w:numPr>
                <w:ilvl w:val="0"/>
                <w:numId w:val="11"/>
              </w:numPr>
              <w:tabs>
                <w:tab w:val="clear" w:pos="720"/>
                <w:tab w:val="num" w:pos="945"/>
              </w:tabs>
              <w:overflowPunct w:val="0"/>
              <w:autoSpaceDE w:val="0"/>
              <w:autoSpaceDN w:val="0"/>
              <w:adjustRightInd w:val="0"/>
              <w:spacing w:line="206" w:lineRule="auto"/>
              <w:ind w:left="0" w:firstLine="712"/>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Estados, o Distrito Federal e os Municípios encaminharão ao Ministério da Fazenda, nos termos e na periodicidade a serem definidos em instrução específica deste órgão, as </w:t>
            </w:r>
          </w:p>
          <w:p w:rsidR="00B64F65" w:rsidRDefault="00B64F65" w:rsidP="00B64F65">
            <w:pPr>
              <w:widowControl w:val="0"/>
              <w:autoSpaceDE w:val="0"/>
              <w:autoSpaceDN w:val="0"/>
              <w:adjustRightInd w:val="0"/>
              <w:spacing w:line="64" w:lineRule="exact"/>
              <w:rPr>
                <w:rFonts w:ascii="Times New Roman" w:hAnsi="Times New Roman" w:cs="Times New Roman"/>
                <w:sz w:val="24"/>
                <w:szCs w:val="24"/>
              </w:rPr>
            </w:pPr>
          </w:p>
          <w:p w:rsidR="00B64F65" w:rsidRDefault="00B64F65" w:rsidP="00B64F65">
            <w:pPr>
              <w:widowControl w:val="0"/>
              <w:overflowPunct w:val="0"/>
              <w:autoSpaceDE w:val="0"/>
              <w:autoSpaceDN w:val="0"/>
              <w:adjustRightInd w:val="0"/>
              <w:spacing w:line="215" w:lineRule="auto"/>
              <w:jc w:val="both"/>
              <w:rPr>
                <w:rFonts w:ascii="Times New Roman" w:hAnsi="Times New Roman" w:cs="Times New Roman"/>
                <w:sz w:val="24"/>
                <w:szCs w:val="24"/>
              </w:rPr>
            </w:pPr>
            <w:proofErr w:type="gramStart"/>
            <w:r>
              <w:rPr>
                <w:rFonts w:ascii="Times New Roman" w:hAnsi="Times New Roman" w:cs="Times New Roman"/>
                <w:sz w:val="24"/>
                <w:szCs w:val="24"/>
              </w:rPr>
              <w:t>informações</w:t>
            </w:r>
            <w:proofErr w:type="gramEnd"/>
            <w:r>
              <w:rPr>
                <w:rFonts w:ascii="Times New Roman" w:hAnsi="Times New Roman" w:cs="Times New Roman"/>
                <w:sz w:val="24"/>
                <w:szCs w:val="24"/>
              </w:rPr>
              <w:t xml:space="preserve"> necessárias para a constituição do registro eletrônico centralizado e atualizado das dívidas públicas interna e externa, de que trata o § 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32. </w:t>
            </w:r>
          </w:p>
          <w:p w:rsidR="00B64F65" w:rsidRDefault="00B64F65" w:rsidP="00B64F65">
            <w:pPr>
              <w:widowControl w:val="0"/>
              <w:numPr>
                <w:ilvl w:val="0"/>
                <w:numId w:val="11"/>
              </w:numPr>
              <w:tabs>
                <w:tab w:val="clear" w:pos="720"/>
                <w:tab w:val="num" w:pos="900"/>
              </w:tabs>
              <w:overflowPunct w:val="0"/>
              <w:autoSpaceDE w:val="0"/>
              <w:autoSpaceDN w:val="0"/>
              <w:adjustRightInd w:val="0"/>
              <w:spacing w:line="207" w:lineRule="auto"/>
              <w:ind w:left="0" w:firstLine="712"/>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 inobservância do disposto nos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 §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ensejará as penalidades previstas no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51. </w:t>
            </w:r>
          </w:p>
          <w:p w:rsidR="00B64F65" w:rsidRDefault="00B64F65" w:rsidP="00B64F65">
            <w:pPr>
              <w:widowControl w:val="0"/>
              <w:numPr>
                <w:ilvl w:val="0"/>
                <w:numId w:val="11"/>
              </w:numPr>
              <w:tabs>
                <w:tab w:val="clear" w:pos="720"/>
                <w:tab w:val="num" w:pos="921"/>
              </w:tabs>
              <w:overflowPunct w:val="0"/>
              <w:autoSpaceDE w:val="0"/>
              <w:autoSpaceDN w:val="0"/>
              <w:adjustRightInd w:val="0"/>
              <w:spacing w:line="217" w:lineRule="auto"/>
              <w:ind w:left="0" w:firstLine="712"/>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Nos casos de envio conforme disposto no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para todos os efeitos, a União, os Estados, o Distrito Federal e os Municípios cumprem o dever de ampla divulgação a que se refere o </w:t>
            </w:r>
            <w:r>
              <w:rPr>
                <w:rFonts w:ascii="Times New Roman" w:hAnsi="Times New Roman" w:cs="Times New Roman"/>
                <w:b/>
                <w:bCs/>
                <w:sz w:val="24"/>
                <w:szCs w:val="24"/>
              </w:rPr>
              <w:t>caput</w:t>
            </w:r>
            <w:r>
              <w:rPr>
                <w:rFonts w:ascii="Times New Roman" w:hAnsi="Times New Roman" w:cs="Times New Roman"/>
                <w:sz w:val="24"/>
                <w:szCs w:val="24"/>
              </w:rPr>
              <w:t xml:space="preserve">. </w:t>
            </w:r>
          </w:p>
          <w:p w:rsidR="00B64F65" w:rsidRDefault="00B64F65" w:rsidP="00B64F65">
            <w:pPr>
              <w:widowControl w:val="0"/>
              <w:overflowPunct w:val="0"/>
              <w:autoSpaceDE w:val="0"/>
              <w:autoSpaceDN w:val="0"/>
              <w:adjustRightInd w:val="0"/>
              <w:spacing w:line="215" w:lineRule="auto"/>
              <w:jc w:val="both"/>
              <w:rPr>
                <w:rFonts w:ascii="Times New Roman" w:hAnsi="Times New Roman" w:cs="Times New Roman"/>
                <w:sz w:val="24"/>
                <w:szCs w:val="24"/>
              </w:rPr>
            </w:pP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B64F65" w:rsidTr="00AB0E16">
        <w:tc>
          <w:tcPr>
            <w:tcW w:w="7621" w:type="dxa"/>
          </w:tcPr>
          <w:p w:rsidR="00B64F65" w:rsidRPr="00B64F65" w:rsidRDefault="00B64F65" w:rsidP="00B64F65">
            <w:pPr>
              <w:widowControl w:val="0"/>
              <w:numPr>
                <w:ilvl w:val="0"/>
                <w:numId w:val="11"/>
              </w:numPr>
              <w:tabs>
                <w:tab w:val="clear" w:pos="720"/>
                <w:tab w:val="num" w:pos="953"/>
              </w:tabs>
              <w:overflowPunct w:val="0"/>
              <w:autoSpaceDE w:val="0"/>
              <w:autoSpaceDN w:val="0"/>
              <w:adjustRightInd w:val="0"/>
              <w:spacing w:line="223" w:lineRule="auto"/>
              <w:ind w:left="0" w:firstLine="712"/>
              <w:jc w:val="both"/>
              <w:rPr>
                <w:rFonts w:ascii="Times New Roman" w:hAnsi="Times New Roman" w:cs="Times New Roman"/>
                <w:sz w:val="24"/>
                <w:szCs w:val="24"/>
              </w:rPr>
            </w:pPr>
            <w:r>
              <w:rPr>
                <w:rFonts w:ascii="Times New Roman" w:hAnsi="Times New Roman" w:cs="Times New Roman"/>
                <w:sz w:val="24"/>
                <w:szCs w:val="24"/>
              </w:rPr>
              <w:lastRenderedPageBreak/>
              <w:t>6</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Todos os Poderes, órgãos referidos no art. 20, incluídas autarquias, fundações públicas, empresas estatais dependentes e fundos do ente federativo devem utilizar sistemas únicos de execução orçamentária e financeira, mantidos e gerenciados pelo Poder Executivo, resguardada a autonomia.” (NR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B64F65" w:rsidTr="00AB0E16">
        <w:tc>
          <w:tcPr>
            <w:tcW w:w="7621" w:type="dxa"/>
          </w:tcPr>
          <w:p w:rsidR="00B64F65" w:rsidRDefault="00B64F65" w:rsidP="00B64F65">
            <w:pPr>
              <w:widowControl w:val="0"/>
              <w:autoSpaceDE w:val="0"/>
              <w:autoSpaceDN w:val="0"/>
              <w:adjustRightInd w:val="0"/>
              <w:ind w:left="720"/>
              <w:rPr>
                <w:rFonts w:ascii="Times New Roman" w:hAnsi="Times New Roman" w:cs="Times New Roman"/>
                <w:sz w:val="24"/>
                <w:szCs w:val="24"/>
              </w:rPr>
            </w:pPr>
            <w:r>
              <w:rPr>
                <w:rFonts w:ascii="Times New Roman" w:hAnsi="Times New Roman" w:cs="Times New Roman"/>
                <w:sz w:val="24"/>
                <w:szCs w:val="24"/>
              </w:rPr>
              <w:t>“Art. 50.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B64F65" w:rsidRDefault="00B64F65" w:rsidP="00B64F65">
            <w:pPr>
              <w:widowControl w:val="0"/>
              <w:autoSpaceDE w:val="0"/>
              <w:autoSpaceDN w:val="0"/>
              <w:adjustRightInd w:val="0"/>
              <w:spacing w:line="84" w:lineRule="exact"/>
              <w:rPr>
                <w:rFonts w:ascii="Times New Roman" w:hAnsi="Times New Roman" w:cs="Times New Roman"/>
                <w:sz w:val="24"/>
                <w:szCs w:val="24"/>
              </w:rPr>
            </w:pPr>
          </w:p>
          <w:p w:rsidR="00B64F65" w:rsidRDefault="00B64F65" w:rsidP="00B64F65">
            <w:pPr>
              <w:widowControl w:val="0"/>
              <w:autoSpaceDE w:val="0"/>
              <w:autoSpaceDN w:val="0"/>
              <w:adjustRightInd w:val="0"/>
              <w:ind w:left="7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B64F65" w:rsidRDefault="00B64F65" w:rsidP="00B64F65">
            <w:pPr>
              <w:widowControl w:val="0"/>
              <w:autoSpaceDE w:val="0"/>
              <w:autoSpaceDN w:val="0"/>
              <w:adjustRightInd w:val="0"/>
              <w:spacing w:line="200" w:lineRule="exact"/>
              <w:rPr>
                <w:rFonts w:ascii="Times New Roman" w:hAnsi="Times New Roman" w:cs="Times New Roman"/>
                <w:sz w:val="24"/>
                <w:szCs w:val="24"/>
              </w:rPr>
            </w:pPr>
          </w:p>
          <w:p w:rsidR="00B64F65" w:rsidRDefault="00B64F65" w:rsidP="00B64F65">
            <w:pPr>
              <w:widowControl w:val="0"/>
              <w:autoSpaceDE w:val="0"/>
              <w:autoSpaceDN w:val="0"/>
              <w:adjustRightInd w:val="0"/>
              <w:spacing w:line="245" w:lineRule="exact"/>
              <w:rPr>
                <w:rFonts w:ascii="Times New Roman" w:hAnsi="Times New Roman" w:cs="Times New Roman"/>
                <w:sz w:val="24"/>
                <w:szCs w:val="24"/>
              </w:rPr>
            </w:pPr>
          </w:p>
          <w:p w:rsidR="00B64F65" w:rsidRDefault="00B64F65" w:rsidP="00B64F65">
            <w:pPr>
              <w:widowControl w:val="0"/>
              <w:overflowPunct w:val="0"/>
              <w:autoSpaceDE w:val="0"/>
              <w:autoSpaceDN w:val="0"/>
              <w:adjustRightInd w:val="0"/>
              <w:spacing w:line="206" w:lineRule="auto"/>
              <w:ind w:firstLine="710"/>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As normas e procedimentos de gestão fiscal e para a consolidação das contas públicas de que trata o inciso III do art. 67, de aplicação obrigatória pelos entes federativos, serão editados </w:t>
            </w:r>
            <w:bookmarkStart w:id="43" w:name="page20"/>
            <w:bookmarkEnd w:id="43"/>
            <w:r>
              <w:rPr>
                <w:rFonts w:ascii="Times New Roman" w:hAnsi="Times New Roman" w:cs="Times New Roman"/>
                <w:sz w:val="24"/>
                <w:szCs w:val="24"/>
              </w:rPr>
              <w:t>pelo órgão central de contabilidade da União, enquanto não implantado o Conselho de Gestão Fiscal.</w:t>
            </w:r>
          </w:p>
          <w:p w:rsidR="00B64F65" w:rsidRDefault="00B64F65" w:rsidP="00B64F65">
            <w:pPr>
              <w:widowControl w:val="0"/>
              <w:autoSpaceDE w:val="0"/>
              <w:autoSpaceDN w:val="0"/>
              <w:adjustRightInd w:val="0"/>
              <w:spacing w:line="86" w:lineRule="exact"/>
              <w:rPr>
                <w:rFonts w:ascii="Times New Roman" w:hAnsi="Times New Roman" w:cs="Times New Roman"/>
                <w:sz w:val="24"/>
                <w:szCs w:val="24"/>
              </w:rPr>
            </w:pPr>
          </w:p>
          <w:p w:rsidR="00B64F65" w:rsidRDefault="00B64F65" w:rsidP="00B64F65">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tc>
        <w:tc>
          <w:tcPr>
            <w:tcW w:w="2795" w:type="dxa"/>
          </w:tcPr>
          <w:p w:rsidR="00B64F65" w:rsidRDefault="00B64F65" w:rsidP="00270E46">
            <w:pPr>
              <w:widowControl w:val="0"/>
              <w:overflowPunct w:val="0"/>
              <w:autoSpaceDE w:val="0"/>
              <w:autoSpaceDN w:val="0"/>
              <w:adjustRightInd w:val="0"/>
              <w:spacing w:line="206" w:lineRule="auto"/>
              <w:jc w:val="both"/>
              <w:rPr>
                <w:ins w:id="44" w:author="Francisco Alves de Oliveira Júnior (SEPLAG)" w:date="2016-04-01T18:30:00Z"/>
                <w:rFonts w:ascii="Times New Roman" w:hAnsi="Times New Roman" w:cs="Times New Roman"/>
                <w:sz w:val="24"/>
                <w:szCs w:val="24"/>
              </w:rPr>
            </w:pPr>
            <w:r>
              <w:rPr>
                <w:rFonts w:ascii="Times New Roman" w:hAnsi="Times New Roman" w:cs="Times New Roman"/>
                <w:sz w:val="24"/>
                <w:szCs w:val="24"/>
              </w:rPr>
              <w:t>Propor redação que já viabilize o CGF.</w:t>
            </w:r>
          </w:p>
          <w:p w:rsidR="00651397" w:rsidRDefault="00651397" w:rsidP="00270E46">
            <w:pPr>
              <w:widowControl w:val="0"/>
              <w:overflowPunct w:val="0"/>
              <w:autoSpaceDE w:val="0"/>
              <w:autoSpaceDN w:val="0"/>
              <w:adjustRightInd w:val="0"/>
              <w:spacing w:line="206" w:lineRule="auto"/>
              <w:jc w:val="both"/>
              <w:rPr>
                <w:ins w:id="45" w:author="Francisco Alves de Oliveira Júnior (SEPLAG)" w:date="2016-04-01T18:30:00Z"/>
                <w:rFonts w:ascii="Times New Roman" w:hAnsi="Times New Roman" w:cs="Times New Roman"/>
                <w:sz w:val="24"/>
                <w:szCs w:val="24"/>
              </w:rPr>
            </w:pPr>
            <w:ins w:id="46" w:author="Francisco Alves de Oliveira Júnior (SEPLAG)" w:date="2016-04-01T18:30:00Z">
              <w:r>
                <w:rPr>
                  <w:rFonts w:ascii="Times New Roman" w:hAnsi="Times New Roman" w:cs="Times New Roman"/>
                  <w:sz w:val="24"/>
                  <w:szCs w:val="24"/>
                </w:rPr>
                <w:t>Po</w:t>
              </w:r>
            </w:ins>
            <w:ins w:id="47" w:author="Francisco Alves de Oliveira Júnior (SEPLAG)" w:date="2016-04-01T18:31:00Z">
              <w:r>
                <w:rPr>
                  <w:rFonts w:ascii="Times New Roman" w:hAnsi="Times New Roman" w:cs="Times New Roman"/>
                  <w:sz w:val="24"/>
                  <w:szCs w:val="24"/>
                </w:rPr>
                <w:t xml:space="preserve">ssíveis pontos </w:t>
              </w:r>
            </w:ins>
            <w:ins w:id="48" w:author="Francisco Alves de Oliveira Júnior (SEPLAG)" w:date="2016-04-01T18:30:00Z">
              <w:r>
                <w:rPr>
                  <w:rFonts w:ascii="Times New Roman" w:hAnsi="Times New Roman" w:cs="Times New Roman"/>
                  <w:sz w:val="24"/>
                  <w:szCs w:val="24"/>
                </w:rPr>
                <w:t>de alteração:</w:t>
              </w:r>
            </w:ins>
          </w:p>
          <w:p w:rsidR="00651397" w:rsidRDefault="00651397" w:rsidP="00270E46">
            <w:pPr>
              <w:widowControl w:val="0"/>
              <w:overflowPunct w:val="0"/>
              <w:autoSpaceDE w:val="0"/>
              <w:autoSpaceDN w:val="0"/>
              <w:adjustRightInd w:val="0"/>
              <w:spacing w:line="206" w:lineRule="auto"/>
              <w:jc w:val="both"/>
              <w:rPr>
                <w:ins w:id="49" w:author="Francisco Alves de Oliveira Júnior (SEPLAG)" w:date="2016-04-01T18:30:00Z"/>
                <w:rFonts w:ascii="Times New Roman" w:hAnsi="Times New Roman" w:cs="Times New Roman"/>
                <w:sz w:val="24"/>
                <w:szCs w:val="24"/>
              </w:rPr>
            </w:pPr>
            <w:ins w:id="50" w:author="Francisco Alves de Oliveira Júnior (SEPLAG)" w:date="2016-04-01T18:31:00Z">
              <w:r w:rsidRPr="00651397">
                <w:rPr>
                  <w:rFonts w:ascii="Times New Roman" w:hAnsi="Times New Roman" w:cs="Times New Roman"/>
                  <w:sz w:val="24"/>
                  <w:szCs w:val="24"/>
                </w:rPr>
                <w:t xml:space="preserve">    - Composição</w:t>
              </w:r>
            </w:ins>
          </w:p>
          <w:p w:rsidR="00651397" w:rsidRPr="00651397" w:rsidRDefault="00651397" w:rsidP="00651397">
            <w:pPr>
              <w:widowControl w:val="0"/>
              <w:overflowPunct w:val="0"/>
              <w:autoSpaceDE w:val="0"/>
              <w:autoSpaceDN w:val="0"/>
              <w:adjustRightInd w:val="0"/>
              <w:spacing w:line="206" w:lineRule="auto"/>
              <w:jc w:val="both"/>
              <w:rPr>
                <w:ins w:id="51" w:author="Francisco Alves de Oliveira Júnior (SEPLAG)" w:date="2016-04-01T18:30:00Z"/>
                <w:rFonts w:ascii="Times New Roman" w:hAnsi="Times New Roman" w:cs="Times New Roman"/>
                <w:sz w:val="24"/>
                <w:szCs w:val="24"/>
              </w:rPr>
            </w:pPr>
            <w:ins w:id="52" w:author="Francisco Alves de Oliveira Júnior (SEPLAG)" w:date="2016-04-01T18:30:00Z">
              <w:r w:rsidRPr="00651397">
                <w:rPr>
                  <w:rFonts w:ascii="Times New Roman" w:hAnsi="Times New Roman" w:cs="Times New Roman"/>
                  <w:sz w:val="24"/>
                  <w:szCs w:val="24"/>
                </w:rPr>
                <w:t xml:space="preserve">    - Revogação do inciso III do art. 67 (a </w:t>
              </w:r>
              <w:proofErr w:type="spellStart"/>
              <w:r w:rsidRPr="00651397">
                <w:rPr>
                  <w:rFonts w:ascii="Times New Roman" w:hAnsi="Times New Roman" w:cs="Times New Roman"/>
                  <w:sz w:val="24"/>
                  <w:szCs w:val="24"/>
                </w:rPr>
                <w:t>idéia</w:t>
              </w:r>
              <w:proofErr w:type="spellEnd"/>
              <w:r w:rsidRPr="00651397">
                <w:rPr>
                  <w:rFonts w:ascii="Times New Roman" w:hAnsi="Times New Roman" w:cs="Times New Roman"/>
                  <w:sz w:val="24"/>
                  <w:szCs w:val="24"/>
                </w:rPr>
                <w:t xml:space="preserve"> é que o CGF "aprove" as portarias elaboradas pelos grupos técnicos com suporte da STN)</w:t>
              </w:r>
            </w:ins>
          </w:p>
          <w:p w:rsidR="00651397" w:rsidRPr="00651397" w:rsidRDefault="00651397" w:rsidP="00651397">
            <w:pPr>
              <w:widowControl w:val="0"/>
              <w:overflowPunct w:val="0"/>
              <w:autoSpaceDE w:val="0"/>
              <w:autoSpaceDN w:val="0"/>
              <w:adjustRightInd w:val="0"/>
              <w:spacing w:line="206" w:lineRule="auto"/>
              <w:jc w:val="both"/>
              <w:rPr>
                <w:ins w:id="53" w:author="Francisco Alves de Oliveira Júnior (SEPLAG)" w:date="2016-04-01T18:30:00Z"/>
                <w:rFonts w:ascii="Times New Roman" w:hAnsi="Times New Roman" w:cs="Times New Roman"/>
                <w:sz w:val="24"/>
                <w:szCs w:val="24"/>
              </w:rPr>
            </w:pPr>
            <w:ins w:id="54" w:author="Francisco Alves de Oliveira Júnior (SEPLAG)" w:date="2016-04-01T18:30:00Z">
              <w:r w:rsidRPr="00651397">
                <w:rPr>
                  <w:rFonts w:ascii="Times New Roman" w:hAnsi="Times New Roman" w:cs="Times New Roman"/>
                  <w:sz w:val="24"/>
                  <w:szCs w:val="24"/>
                </w:rPr>
                <w:t xml:space="preserve">    - Avaliação se as metas fiscais fixadas na LDO e no PPA serão alcançadas, e, em caso negativo, indicação das medidas necessárias para atingimento das </w:t>
              </w:r>
              <w:proofErr w:type="gramStart"/>
              <w:r w:rsidRPr="00651397">
                <w:rPr>
                  <w:rFonts w:ascii="Times New Roman" w:hAnsi="Times New Roman" w:cs="Times New Roman"/>
                  <w:sz w:val="24"/>
                  <w:szCs w:val="24"/>
                </w:rPr>
                <w:t>mesmas</w:t>
              </w:r>
              <w:proofErr w:type="gramEnd"/>
            </w:ins>
          </w:p>
          <w:p w:rsidR="00651397" w:rsidRPr="00651397" w:rsidRDefault="00651397" w:rsidP="00651397">
            <w:pPr>
              <w:widowControl w:val="0"/>
              <w:overflowPunct w:val="0"/>
              <w:autoSpaceDE w:val="0"/>
              <w:autoSpaceDN w:val="0"/>
              <w:adjustRightInd w:val="0"/>
              <w:spacing w:line="206" w:lineRule="auto"/>
              <w:jc w:val="both"/>
              <w:rPr>
                <w:ins w:id="55" w:author="Francisco Alves de Oliveira Júnior (SEPLAG)" w:date="2016-04-01T18:30:00Z"/>
                <w:rFonts w:ascii="Times New Roman" w:hAnsi="Times New Roman" w:cs="Times New Roman"/>
                <w:sz w:val="24"/>
                <w:szCs w:val="24"/>
              </w:rPr>
            </w:pPr>
            <w:ins w:id="56" w:author="Francisco Alves de Oliveira Júnior (SEPLAG)" w:date="2016-04-01T18:30:00Z">
              <w:r w:rsidRPr="00651397">
                <w:rPr>
                  <w:rFonts w:ascii="Times New Roman" w:hAnsi="Times New Roman" w:cs="Times New Roman"/>
                  <w:sz w:val="24"/>
                  <w:szCs w:val="24"/>
                </w:rPr>
                <w:t xml:space="preserve">    - Garantia de acesso aos dados necessários, inclusive de natureza </w:t>
              </w:r>
              <w:proofErr w:type="gramStart"/>
              <w:r>
                <w:rPr>
                  <w:rFonts w:ascii="Times New Roman" w:hAnsi="Times New Roman" w:cs="Times New Roman"/>
                  <w:sz w:val="24"/>
                  <w:szCs w:val="24"/>
                </w:rPr>
                <w:t>sigilosa</w:t>
              </w:r>
              <w:proofErr w:type="gramEnd"/>
            </w:ins>
          </w:p>
          <w:p w:rsidR="00651397" w:rsidRDefault="00651397" w:rsidP="00651397">
            <w:pPr>
              <w:widowControl w:val="0"/>
              <w:overflowPunct w:val="0"/>
              <w:autoSpaceDE w:val="0"/>
              <w:autoSpaceDN w:val="0"/>
              <w:adjustRightInd w:val="0"/>
              <w:spacing w:line="206" w:lineRule="auto"/>
              <w:jc w:val="both"/>
              <w:rPr>
                <w:rFonts w:ascii="Times New Roman" w:hAnsi="Times New Roman" w:cs="Times New Roman"/>
                <w:sz w:val="24"/>
                <w:szCs w:val="24"/>
              </w:rPr>
            </w:pPr>
            <w:ins w:id="57" w:author="Francisco Alves de Oliveira Júnior (SEPLAG)" w:date="2016-04-01T18:30:00Z">
              <w:r w:rsidRPr="00651397">
                <w:rPr>
                  <w:rFonts w:ascii="Times New Roman" w:hAnsi="Times New Roman" w:cs="Times New Roman"/>
                  <w:sz w:val="24"/>
                  <w:szCs w:val="24"/>
                </w:rPr>
                <w:t xml:space="preserve">    - Obrigatoriedade de publicação de todos os relatórios, inclusive de seus produtos intermediários, de modo que seja possível a </w:t>
              </w:r>
              <w:proofErr w:type="spellStart"/>
              <w:r w:rsidRPr="00651397">
                <w:rPr>
                  <w:rFonts w:ascii="Times New Roman" w:hAnsi="Times New Roman" w:cs="Times New Roman"/>
                  <w:sz w:val="24"/>
                  <w:szCs w:val="24"/>
                </w:rPr>
                <w:t>replicabilidade</w:t>
              </w:r>
              <w:proofErr w:type="spellEnd"/>
              <w:r w:rsidRPr="00651397">
                <w:rPr>
                  <w:rFonts w:ascii="Times New Roman" w:hAnsi="Times New Roman" w:cs="Times New Roman"/>
                  <w:sz w:val="24"/>
                  <w:szCs w:val="24"/>
                </w:rPr>
                <w:t xml:space="preserve"> por atores </w:t>
              </w:r>
              <w:proofErr w:type="gramStart"/>
              <w:r w:rsidRPr="00651397">
                <w:rPr>
                  <w:rFonts w:ascii="Times New Roman" w:hAnsi="Times New Roman" w:cs="Times New Roman"/>
                  <w:sz w:val="24"/>
                  <w:szCs w:val="24"/>
                </w:rPr>
                <w:t>interessados</w:t>
              </w:r>
            </w:ins>
            <w:proofErr w:type="gramEnd"/>
          </w:p>
        </w:tc>
      </w:tr>
      <w:tr w:rsidR="00B64F65" w:rsidTr="00AB0E16">
        <w:tc>
          <w:tcPr>
            <w:tcW w:w="7621" w:type="dxa"/>
          </w:tcPr>
          <w:p w:rsidR="00B64F65" w:rsidRDefault="00B64F65" w:rsidP="00B64F65">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“Art. 51.</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B64F65" w:rsidRDefault="00B64F65" w:rsidP="00B64F65">
            <w:pPr>
              <w:widowControl w:val="0"/>
              <w:autoSpaceDE w:val="0"/>
              <w:autoSpaceDN w:val="0"/>
              <w:adjustRightInd w:val="0"/>
              <w:spacing w:line="200" w:lineRule="exact"/>
              <w:rPr>
                <w:rFonts w:ascii="Times New Roman" w:hAnsi="Times New Roman" w:cs="Times New Roman"/>
                <w:sz w:val="24"/>
                <w:szCs w:val="24"/>
              </w:rPr>
            </w:pPr>
          </w:p>
          <w:p w:rsidR="00B64F65" w:rsidRDefault="00B64F65" w:rsidP="00B64F65">
            <w:pPr>
              <w:widowControl w:val="0"/>
              <w:autoSpaceDE w:val="0"/>
              <w:autoSpaceDN w:val="0"/>
              <w:adjustRightInd w:val="0"/>
              <w:spacing w:line="230" w:lineRule="exact"/>
              <w:rPr>
                <w:rFonts w:ascii="Times New Roman" w:hAnsi="Times New Roman" w:cs="Times New Roman"/>
                <w:sz w:val="24"/>
                <w:szCs w:val="24"/>
              </w:rPr>
            </w:pPr>
          </w:p>
          <w:p w:rsidR="00B64F65" w:rsidRDefault="00B64F65" w:rsidP="00B64F65">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B64F65" w:rsidRDefault="00B64F65" w:rsidP="00B64F65">
            <w:pPr>
              <w:widowControl w:val="0"/>
              <w:autoSpaceDE w:val="0"/>
              <w:autoSpaceDN w:val="0"/>
              <w:adjustRightInd w:val="0"/>
              <w:spacing w:line="6" w:lineRule="exact"/>
              <w:rPr>
                <w:rFonts w:ascii="Times New Roman" w:hAnsi="Times New Roman" w:cs="Times New Roman"/>
                <w:sz w:val="24"/>
                <w:szCs w:val="24"/>
              </w:rPr>
            </w:pPr>
          </w:p>
          <w:p w:rsidR="00B64F65" w:rsidRDefault="00B64F65" w:rsidP="00B64F65">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I - Municípios, até trinta de abril;</w:t>
            </w:r>
          </w:p>
          <w:p w:rsidR="00B64F65" w:rsidRDefault="00B64F65" w:rsidP="00B64F65">
            <w:pPr>
              <w:widowControl w:val="0"/>
              <w:autoSpaceDE w:val="0"/>
              <w:autoSpaceDN w:val="0"/>
              <w:adjustRightInd w:val="0"/>
              <w:spacing w:line="84" w:lineRule="exact"/>
              <w:rPr>
                <w:rFonts w:ascii="Times New Roman" w:hAnsi="Times New Roman" w:cs="Times New Roman"/>
                <w:sz w:val="24"/>
                <w:szCs w:val="24"/>
              </w:rPr>
            </w:pPr>
          </w:p>
          <w:p w:rsidR="00B64F65" w:rsidRDefault="00B64F65" w:rsidP="00B64F65">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B64F65" w:rsidRDefault="00B64F65" w:rsidP="00B64F65">
            <w:pPr>
              <w:widowControl w:val="0"/>
              <w:autoSpaceDE w:val="0"/>
              <w:autoSpaceDN w:val="0"/>
              <w:adjustRightInd w:val="0"/>
              <w:spacing w:line="200" w:lineRule="exact"/>
              <w:rPr>
                <w:rFonts w:ascii="Times New Roman" w:hAnsi="Times New Roman" w:cs="Times New Roman"/>
                <w:sz w:val="24"/>
                <w:szCs w:val="24"/>
              </w:rPr>
            </w:pPr>
          </w:p>
          <w:p w:rsidR="00B64F65" w:rsidRDefault="00B64F65" w:rsidP="00B64F65">
            <w:pPr>
              <w:widowControl w:val="0"/>
              <w:autoSpaceDE w:val="0"/>
              <w:autoSpaceDN w:val="0"/>
              <w:adjustRightInd w:val="0"/>
              <w:spacing w:line="245" w:lineRule="exact"/>
              <w:rPr>
                <w:rFonts w:ascii="Times New Roman" w:hAnsi="Times New Roman" w:cs="Times New Roman"/>
                <w:sz w:val="24"/>
                <w:szCs w:val="24"/>
              </w:rPr>
            </w:pPr>
          </w:p>
          <w:p w:rsidR="00B64F65" w:rsidRDefault="00B64F65" w:rsidP="00B64F65">
            <w:pPr>
              <w:widowControl w:val="0"/>
              <w:numPr>
                <w:ilvl w:val="0"/>
                <w:numId w:val="12"/>
              </w:numPr>
              <w:tabs>
                <w:tab w:val="clear" w:pos="720"/>
                <w:tab w:val="num" w:pos="1597"/>
              </w:tabs>
              <w:overflowPunct w:val="0"/>
              <w:autoSpaceDE w:val="0"/>
              <w:autoSpaceDN w:val="0"/>
              <w:adjustRightInd w:val="0"/>
              <w:spacing w:line="217" w:lineRule="auto"/>
              <w:ind w:left="700" w:firstLine="712"/>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descumprimento dos prazos previstos neste artigo impedirá, até que a situação seja regularizada, que o ente federativo receba transferências voluntárias e contrate operações de crédito, exceto as destinadas ao refinanciamento do principal atualizado da dívida mobiliária. </w:t>
            </w:r>
          </w:p>
          <w:p w:rsidR="00B64F65" w:rsidRDefault="00B64F65" w:rsidP="00B64F65">
            <w:pPr>
              <w:widowControl w:val="0"/>
              <w:autoSpaceDE w:val="0"/>
              <w:autoSpaceDN w:val="0"/>
              <w:adjustRightInd w:val="0"/>
              <w:spacing w:line="200" w:lineRule="exact"/>
              <w:rPr>
                <w:rFonts w:ascii="Times New Roman" w:hAnsi="Times New Roman" w:cs="Times New Roman"/>
                <w:sz w:val="24"/>
                <w:szCs w:val="24"/>
              </w:rPr>
            </w:pPr>
          </w:p>
          <w:p w:rsidR="00B64F65" w:rsidRPr="00B64F65" w:rsidRDefault="00B64F65" w:rsidP="00B64F65">
            <w:pPr>
              <w:widowControl w:val="0"/>
              <w:numPr>
                <w:ilvl w:val="0"/>
                <w:numId w:val="12"/>
              </w:numPr>
              <w:tabs>
                <w:tab w:val="clear" w:pos="720"/>
                <w:tab w:val="num" w:pos="1648"/>
              </w:tabs>
              <w:overflowPunct w:val="0"/>
              <w:autoSpaceDE w:val="0"/>
              <w:autoSpaceDN w:val="0"/>
              <w:adjustRightInd w:val="0"/>
              <w:spacing w:line="207" w:lineRule="auto"/>
              <w:ind w:left="700" w:firstLine="712"/>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Os impedimentos previstos no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são aplicáveis por no </w:t>
            </w:r>
            <w:r>
              <w:rPr>
                <w:rFonts w:ascii="Times New Roman" w:hAnsi="Times New Roman" w:cs="Times New Roman"/>
                <w:sz w:val="24"/>
                <w:szCs w:val="24"/>
              </w:rPr>
              <w:lastRenderedPageBreak/>
              <w:t>máximo cinco anos, contados do exercício em que houve o descumprimento do prazo para encaminhamento.” (NR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B64F65" w:rsidTr="00AB0E16">
        <w:tc>
          <w:tcPr>
            <w:tcW w:w="7621" w:type="dxa"/>
          </w:tcPr>
          <w:p w:rsidR="00683E99" w:rsidRDefault="00683E99" w:rsidP="00683E99">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lastRenderedPageBreak/>
              <w:t>“Art. 52</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683E99" w:rsidRDefault="00683E99" w:rsidP="00683E99">
            <w:pPr>
              <w:widowControl w:val="0"/>
              <w:autoSpaceDE w:val="0"/>
              <w:autoSpaceDN w:val="0"/>
              <w:adjustRightInd w:val="0"/>
              <w:spacing w:line="84"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683E99" w:rsidRDefault="00683E99" w:rsidP="00683E99">
            <w:pPr>
              <w:widowControl w:val="0"/>
              <w:autoSpaceDE w:val="0"/>
              <w:autoSpaceDN w:val="0"/>
              <w:adjustRightInd w:val="0"/>
              <w:spacing w:line="200" w:lineRule="exact"/>
              <w:rPr>
                <w:rFonts w:ascii="Times New Roman" w:hAnsi="Times New Roman" w:cs="Times New Roman"/>
                <w:sz w:val="24"/>
                <w:szCs w:val="24"/>
              </w:rPr>
            </w:pPr>
          </w:p>
          <w:p w:rsidR="00683E99" w:rsidRDefault="00683E99" w:rsidP="00683E99">
            <w:pPr>
              <w:widowControl w:val="0"/>
              <w:autoSpaceDE w:val="0"/>
              <w:autoSpaceDN w:val="0"/>
              <w:adjustRightInd w:val="0"/>
              <w:spacing w:line="245" w:lineRule="exact"/>
              <w:rPr>
                <w:rFonts w:ascii="Times New Roman" w:hAnsi="Times New Roman" w:cs="Times New Roman"/>
                <w:sz w:val="24"/>
                <w:szCs w:val="24"/>
              </w:rPr>
            </w:pPr>
          </w:p>
          <w:p w:rsidR="00683E99" w:rsidRDefault="00683E99" w:rsidP="00683E99">
            <w:pPr>
              <w:widowControl w:val="0"/>
              <w:overflowPunct w:val="0"/>
              <w:autoSpaceDE w:val="0"/>
              <w:autoSpaceDN w:val="0"/>
              <w:adjustRightInd w:val="0"/>
              <w:spacing w:line="206" w:lineRule="auto"/>
              <w:ind w:left="700" w:firstLine="710"/>
              <w:rPr>
                <w:rFonts w:ascii="Times New Roman" w:hAnsi="Times New Roman" w:cs="Times New Roman"/>
                <w:sz w:val="24"/>
                <w:szCs w:val="24"/>
              </w:rPr>
            </w:pPr>
            <w:r>
              <w:rPr>
                <w:rFonts w:ascii="Times New Roman" w:hAnsi="Times New Roman" w:cs="Times New Roman"/>
                <w:sz w:val="24"/>
                <w:szCs w:val="24"/>
              </w:rPr>
              <w:t>§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descumprimento do prazo previsto neste artigo, referente aos exercícios corrente e anterior, sujeita o ente federativo às sanções previstas no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51.” (NR</w:t>
            </w:r>
            <w:proofErr w:type="gramStart"/>
            <w:r>
              <w:rPr>
                <w:rFonts w:ascii="Times New Roman" w:hAnsi="Times New Roman" w:cs="Times New Roman"/>
                <w:sz w:val="24"/>
                <w:szCs w:val="24"/>
              </w:rPr>
              <w:t>)</w:t>
            </w:r>
            <w:proofErr w:type="gramEnd"/>
          </w:p>
          <w:p w:rsidR="00683E99" w:rsidRDefault="00683E99" w:rsidP="00683E99">
            <w:pPr>
              <w:widowControl w:val="0"/>
              <w:autoSpaceDE w:val="0"/>
              <w:autoSpaceDN w:val="0"/>
              <w:adjustRightInd w:val="0"/>
              <w:spacing w:line="368"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“Art. 54</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683E99" w:rsidRDefault="00683E99" w:rsidP="00683E99">
            <w:pPr>
              <w:widowControl w:val="0"/>
              <w:autoSpaceDE w:val="0"/>
              <w:autoSpaceDN w:val="0"/>
              <w:adjustRightInd w:val="0"/>
              <w:spacing w:line="84"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683E99" w:rsidRDefault="00683E99" w:rsidP="00683E99">
            <w:pPr>
              <w:widowControl w:val="0"/>
              <w:autoSpaceDE w:val="0"/>
              <w:autoSpaceDN w:val="0"/>
              <w:adjustRightInd w:val="0"/>
              <w:spacing w:line="84"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IV - Chefe do Ministério Público e da Defensoria Pública, da União e dos Estados.</w:t>
            </w:r>
          </w:p>
          <w:p w:rsidR="00683E99" w:rsidRDefault="00683E99" w:rsidP="00683E99">
            <w:pPr>
              <w:widowControl w:val="0"/>
              <w:autoSpaceDE w:val="0"/>
              <w:autoSpaceDN w:val="0"/>
              <w:adjustRightInd w:val="0"/>
              <w:spacing w:line="84"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p w:rsidR="00683E99" w:rsidRDefault="00683E99" w:rsidP="00683E99">
            <w:pPr>
              <w:widowControl w:val="0"/>
              <w:autoSpaceDE w:val="0"/>
              <w:autoSpaceDN w:val="0"/>
              <w:adjustRightInd w:val="0"/>
              <w:spacing w:line="200" w:lineRule="exact"/>
              <w:rPr>
                <w:rFonts w:ascii="Times New Roman" w:hAnsi="Times New Roman" w:cs="Times New Roman"/>
                <w:sz w:val="24"/>
                <w:szCs w:val="24"/>
              </w:rPr>
            </w:pPr>
          </w:p>
          <w:p w:rsidR="00683E99" w:rsidRDefault="00683E99" w:rsidP="00683E99">
            <w:pPr>
              <w:widowControl w:val="0"/>
              <w:autoSpaceDE w:val="0"/>
              <w:autoSpaceDN w:val="0"/>
              <w:adjustRightInd w:val="0"/>
              <w:spacing w:line="244"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“Art. 55</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683E99" w:rsidRDefault="00683E99" w:rsidP="00683E99">
            <w:pPr>
              <w:widowControl w:val="0"/>
              <w:autoSpaceDE w:val="0"/>
              <w:autoSpaceDN w:val="0"/>
              <w:adjustRightInd w:val="0"/>
              <w:spacing w:line="84"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683E99" w:rsidRDefault="00683E99" w:rsidP="00683E99">
            <w:pPr>
              <w:widowControl w:val="0"/>
              <w:autoSpaceDE w:val="0"/>
              <w:autoSpaceDN w:val="0"/>
              <w:adjustRightInd w:val="0"/>
              <w:spacing w:line="200" w:lineRule="exact"/>
              <w:rPr>
                <w:rFonts w:ascii="Times New Roman" w:hAnsi="Times New Roman" w:cs="Times New Roman"/>
                <w:sz w:val="24"/>
                <w:szCs w:val="24"/>
              </w:rPr>
            </w:pPr>
          </w:p>
          <w:p w:rsidR="00683E99" w:rsidRDefault="00683E99" w:rsidP="00683E99">
            <w:pPr>
              <w:widowControl w:val="0"/>
              <w:autoSpaceDE w:val="0"/>
              <w:autoSpaceDN w:val="0"/>
              <w:adjustRightInd w:val="0"/>
              <w:spacing w:line="245" w:lineRule="exact"/>
              <w:rPr>
                <w:rFonts w:ascii="Times New Roman" w:hAnsi="Times New Roman" w:cs="Times New Roman"/>
                <w:sz w:val="24"/>
                <w:szCs w:val="24"/>
              </w:rPr>
            </w:pPr>
          </w:p>
          <w:p w:rsidR="00683E99" w:rsidRDefault="00683E99" w:rsidP="00683E99">
            <w:pPr>
              <w:widowControl w:val="0"/>
              <w:overflowPunct w:val="0"/>
              <w:autoSpaceDE w:val="0"/>
              <w:autoSpaceDN w:val="0"/>
              <w:adjustRightInd w:val="0"/>
              <w:spacing w:line="206" w:lineRule="auto"/>
              <w:ind w:firstLine="1419"/>
              <w:rPr>
                <w:rFonts w:ascii="Times New Roman" w:hAnsi="Times New Roman" w:cs="Times New Roman"/>
                <w:sz w:val="24"/>
                <w:szCs w:val="24"/>
              </w:rPr>
            </w:pPr>
            <w:r>
              <w:rPr>
                <w:rFonts w:ascii="Times New Roman" w:hAnsi="Times New Roman" w:cs="Times New Roman"/>
                <w:sz w:val="24"/>
                <w:szCs w:val="24"/>
              </w:rPr>
              <w: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O descumprimento do prazo a que se refere o § 2</w:t>
            </w:r>
            <w:r>
              <w:rPr>
                <w:rFonts w:ascii="Times New Roman" w:hAnsi="Times New Roman" w:cs="Times New Roman"/>
                <w:sz w:val="32"/>
                <w:szCs w:val="32"/>
                <w:u w:val="single"/>
                <w:vertAlign w:val="superscript"/>
              </w:rPr>
              <w:t>o</w:t>
            </w:r>
            <w:r>
              <w:rPr>
                <w:rFonts w:ascii="Times New Roman" w:hAnsi="Times New Roman" w:cs="Times New Roman"/>
                <w:sz w:val="24"/>
                <w:szCs w:val="24"/>
              </w:rPr>
              <w:t>, referente aos exercícios corrente e anterior, sujeita o ente federativo às sanções previstas no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51.</w:t>
            </w:r>
          </w:p>
          <w:p w:rsidR="00683E99" w:rsidRDefault="00683E99" w:rsidP="00683E99">
            <w:pPr>
              <w:widowControl w:val="0"/>
              <w:autoSpaceDE w:val="0"/>
              <w:autoSpaceDN w:val="0"/>
              <w:adjustRightInd w:val="0"/>
              <w:spacing w:line="6" w:lineRule="exact"/>
              <w:rPr>
                <w:rFonts w:ascii="Times New Roman" w:hAnsi="Times New Roman" w:cs="Times New Roman"/>
                <w:sz w:val="24"/>
                <w:szCs w:val="24"/>
              </w:rPr>
            </w:pPr>
          </w:p>
          <w:p w:rsidR="00B64F65" w:rsidRDefault="00683E99" w:rsidP="00B64F65">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tc>
        <w:tc>
          <w:tcPr>
            <w:tcW w:w="2795" w:type="dxa"/>
          </w:tcPr>
          <w:p w:rsidR="00B64F65" w:rsidRDefault="00B64F6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683E99" w:rsidTr="00AB0E16">
        <w:tc>
          <w:tcPr>
            <w:tcW w:w="7621" w:type="dxa"/>
          </w:tcPr>
          <w:p w:rsidR="00683E99" w:rsidRDefault="00683E99" w:rsidP="00683E99">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“Art. 59</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683E99" w:rsidRDefault="00683E99" w:rsidP="00683E99">
            <w:pPr>
              <w:widowControl w:val="0"/>
              <w:autoSpaceDE w:val="0"/>
              <w:autoSpaceDN w:val="0"/>
              <w:adjustRightInd w:val="0"/>
              <w:spacing w:line="84"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683E99" w:rsidRDefault="00683E99" w:rsidP="00683E99">
            <w:pPr>
              <w:widowControl w:val="0"/>
              <w:autoSpaceDE w:val="0"/>
              <w:autoSpaceDN w:val="0"/>
              <w:adjustRightInd w:val="0"/>
              <w:spacing w:line="200" w:lineRule="exact"/>
              <w:rPr>
                <w:rFonts w:ascii="Times New Roman" w:hAnsi="Times New Roman" w:cs="Times New Roman"/>
                <w:sz w:val="24"/>
                <w:szCs w:val="24"/>
              </w:rPr>
            </w:pPr>
          </w:p>
          <w:p w:rsidR="00683E99" w:rsidRDefault="00683E99" w:rsidP="00683E99">
            <w:pPr>
              <w:widowControl w:val="0"/>
              <w:autoSpaceDE w:val="0"/>
              <w:autoSpaceDN w:val="0"/>
              <w:adjustRightInd w:val="0"/>
              <w:spacing w:line="230"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 1</w:t>
            </w:r>
            <w:r>
              <w:rPr>
                <w:rFonts w:ascii="Times New Roman" w:hAnsi="Times New Roman" w:cs="Times New Roman"/>
                <w:sz w:val="32"/>
                <w:szCs w:val="32"/>
                <w:u w:val="single"/>
                <w:vertAlign w:val="superscript"/>
              </w:rPr>
              <w: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683E99" w:rsidRDefault="00683E99" w:rsidP="00683E99">
            <w:pPr>
              <w:widowControl w:val="0"/>
              <w:autoSpaceDE w:val="0"/>
              <w:autoSpaceDN w:val="0"/>
              <w:adjustRightInd w:val="0"/>
              <w:spacing w:line="200" w:lineRule="exact"/>
              <w:rPr>
                <w:rFonts w:ascii="Times New Roman" w:hAnsi="Times New Roman" w:cs="Times New Roman"/>
                <w:sz w:val="24"/>
                <w:szCs w:val="24"/>
              </w:rPr>
            </w:pPr>
            <w:bookmarkStart w:id="58" w:name="page21"/>
            <w:bookmarkEnd w:id="58"/>
          </w:p>
          <w:p w:rsidR="00683E99" w:rsidRDefault="00683E99" w:rsidP="00683E99">
            <w:pPr>
              <w:widowControl w:val="0"/>
              <w:autoSpaceDE w:val="0"/>
              <w:autoSpaceDN w:val="0"/>
              <w:adjustRightInd w:val="0"/>
              <w:spacing w:line="289"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683E99" w:rsidRDefault="00683E99" w:rsidP="00683E99">
            <w:pPr>
              <w:widowControl w:val="0"/>
              <w:autoSpaceDE w:val="0"/>
              <w:autoSpaceDN w:val="0"/>
              <w:adjustRightInd w:val="0"/>
              <w:spacing w:line="140" w:lineRule="exact"/>
              <w:rPr>
                <w:rFonts w:ascii="Times New Roman" w:hAnsi="Times New Roman" w:cs="Times New Roman"/>
                <w:sz w:val="24"/>
                <w:szCs w:val="24"/>
              </w:rPr>
            </w:pPr>
          </w:p>
          <w:p w:rsidR="00683E99" w:rsidRDefault="00683E99" w:rsidP="00683E99">
            <w:pPr>
              <w:widowControl w:val="0"/>
              <w:overflowPunct w:val="0"/>
              <w:autoSpaceDE w:val="0"/>
              <w:autoSpaceDN w:val="0"/>
              <w:adjustRightInd w:val="0"/>
              <w:spacing w:line="217" w:lineRule="auto"/>
              <w:ind w:left="700" w:firstLine="710"/>
              <w:jc w:val="both"/>
              <w:rPr>
                <w:rFonts w:ascii="Times New Roman" w:hAnsi="Times New Roman" w:cs="Times New Roman"/>
                <w:sz w:val="24"/>
                <w:szCs w:val="24"/>
              </w:rPr>
            </w:pPr>
            <w:r>
              <w:rPr>
                <w:rFonts w:ascii="Times New Roman" w:hAnsi="Times New Roman" w:cs="Times New Roman"/>
                <w:sz w:val="24"/>
                <w:szCs w:val="24"/>
              </w:rPr>
              <w:t>II - que o montante da despesa total com pessoal ultrapassou 85% (oitenta e cinco por cento) do limite;</w:t>
            </w:r>
          </w:p>
          <w:p w:rsidR="00683E99" w:rsidRDefault="00683E99" w:rsidP="00683E99">
            <w:pPr>
              <w:widowControl w:val="0"/>
              <w:autoSpaceDE w:val="0"/>
              <w:autoSpaceDN w:val="0"/>
              <w:adjustRightInd w:val="0"/>
              <w:spacing w:line="86" w:lineRule="exact"/>
              <w:rPr>
                <w:rFonts w:ascii="Times New Roman" w:hAnsi="Times New Roman" w:cs="Times New Roman"/>
                <w:sz w:val="24"/>
                <w:szCs w:val="24"/>
              </w:rPr>
            </w:pPr>
          </w:p>
          <w:p w:rsidR="00683E99" w:rsidRDefault="00683E99" w:rsidP="00683E99">
            <w:pPr>
              <w:widowControl w:val="0"/>
              <w:autoSpaceDE w:val="0"/>
              <w:autoSpaceDN w:val="0"/>
              <w:adjustRightInd w:val="0"/>
              <w:ind w:left="1420"/>
              <w:rPr>
                <w:rFonts w:ascii="Times New Roman" w:hAnsi="Times New Roman" w:cs="Times New Roman"/>
                <w:sz w:val="24"/>
                <w:szCs w:val="24"/>
              </w:rPr>
            </w:pPr>
            <w:proofErr w:type="gramStart"/>
            <w:r>
              <w:rPr>
                <w:rFonts w:ascii="Times New Roman" w:hAnsi="Times New Roman" w:cs="Times New Roman"/>
                <w:sz w:val="24"/>
                <w:szCs w:val="24"/>
              </w:rPr>
              <w:lastRenderedPageBreak/>
              <w:t>........................................................................................................................</w:t>
            </w:r>
            <w:proofErr w:type="gramEnd"/>
            <w:r>
              <w:rPr>
                <w:rFonts w:ascii="Times New Roman" w:hAnsi="Times New Roman" w:cs="Times New Roman"/>
                <w:sz w:val="24"/>
                <w:szCs w:val="24"/>
              </w:rPr>
              <w:t>” (NR)</w:t>
            </w:r>
          </w:p>
        </w:tc>
        <w:tc>
          <w:tcPr>
            <w:tcW w:w="2795" w:type="dxa"/>
          </w:tcPr>
          <w:p w:rsidR="00683E99" w:rsidRDefault="00683E99"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lastRenderedPageBreak/>
              <w:t>Redução do limite de alerta</w:t>
            </w:r>
          </w:p>
        </w:tc>
      </w:tr>
      <w:tr w:rsidR="00683E99" w:rsidTr="00AB0E16">
        <w:tc>
          <w:tcPr>
            <w:tcW w:w="7621" w:type="dxa"/>
          </w:tcPr>
          <w:p w:rsidR="00683E99" w:rsidRDefault="00713045" w:rsidP="00713045">
            <w:pPr>
              <w:widowControl w:val="0"/>
              <w:overflowPunct w:val="0"/>
              <w:autoSpaceDE w:val="0"/>
              <w:autoSpaceDN w:val="0"/>
              <w:adjustRightInd w:val="0"/>
              <w:spacing w:line="230" w:lineRule="auto"/>
              <w:ind w:left="700" w:firstLine="710"/>
              <w:jc w:val="both"/>
              <w:rPr>
                <w:rFonts w:ascii="Times New Roman" w:hAnsi="Times New Roman" w:cs="Times New Roman"/>
                <w:sz w:val="24"/>
                <w:szCs w:val="24"/>
              </w:rPr>
            </w:pPr>
            <w:r>
              <w:rPr>
                <w:rFonts w:ascii="Times New Roman" w:hAnsi="Times New Roman" w:cs="Times New Roman"/>
                <w:sz w:val="24"/>
                <w:szCs w:val="24"/>
              </w:rPr>
              <w:lastRenderedPageBreak/>
              <w:t>“Art. 60. Lei estadual ou municipal poderá estabelecer normas suplementares de finanças públicas voltadas para a responsabilidade da gestão fiscal, inclusive mediante fixação de metas, limites e condições mais restritivos do que aqueles definidos nas normas gerais previstas em legislação federal.” (NR)</w:t>
            </w:r>
          </w:p>
        </w:tc>
        <w:tc>
          <w:tcPr>
            <w:tcW w:w="2795" w:type="dxa"/>
          </w:tcPr>
          <w:p w:rsidR="00683E99" w:rsidRDefault="00683E99"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713045" w:rsidTr="00AB0E16">
        <w:tc>
          <w:tcPr>
            <w:tcW w:w="7621" w:type="dxa"/>
          </w:tcPr>
          <w:p w:rsidR="00713045" w:rsidRDefault="00713045" w:rsidP="00713045">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“Art. 69</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713045" w:rsidRDefault="00713045" w:rsidP="00713045">
            <w:pPr>
              <w:widowControl w:val="0"/>
              <w:autoSpaceDE w:val="0"/>
              <w:autoSpaceDN w:val="0"/>
              <w:adjustRightInd w:val="0"/>
              <w:spacing w:line="200" w:lineRule="exact"/>
              <w:rPr>
                <w:rFonts w:ascii="Times New Roman" w:hAnsi="Times New Roman" w:cs="Times New Roman"/>
                <w:sz w:val="24"/>
                <w:szCs w:val="24"/>
              </w:rPr>
            </w:pPr>
          </w:p>
          <w:p w:rsidR="00713045" w:rsidRDefault="00713045" w:rsidP="00713045">
            <w:pPr>
              <w:widowControl w:val="0"/>
              <w:overflowPunct w:val="0"/>
              <w:autoSpaceDE w:val="0"/>
              <w:autoSpaceDN w:val="0"/>
              <w:adjustRightInd w:val="0"/>
              <w:spacing w:line="230" w:lineRule="auto"/>
              <w:ind w:left="700" w:firstLine="710"/>
              <w:jc w:val="both"/>
              <w:rPr>
                <w:rFonts w:ascii="Times New Roman" w:hAnsi="Times New Roman" w:cs="Times New Roman"/>
                <w:sz w:val="24"/>
                <w:szCs w:val="24"/>
              </w:rPr>
            </w:pPr>
            <w:r>
              <w:rPr>
                <w:rFonts w:ascii="Times New Roman" w:hAnsi="Times New Roman" w:cs="Times New Roman"/>
                <w:sz w:val="24"/>
                <w:szCs w:val="24"/>
              </w:rPr>
              <w:t>Parágrafo único. É nulo de pleno direito qualquer ato legal ou administrativo de aumento da despesa com pessoal que ocasione impacto negativo no equilíbrio atuarial ou incremento real da insuficiência financeira do regime próprio de previdência social, salvo se recomposto por aumento de alíquota de contribuição ou revisão de regras de concessão de benefícios.” (NR</w:t>
            </w:r>
            <w:proofErr w:type="gramStart"/>
            <w:r>
              <w:rPr>
                <w:rFonts w:ascii="Times New Roman" w:hAnsi="Times New Roman" w:cs="Times New Roman"/>
                <w:sz w:val="24"/>
                <w:szCs w:val="24"/>
              </w:rPr>
              <w:t>)</w:t>
            </w:r>
            <w:proofErr w:type="gramEnd"/>
          </w:p>
        </w:tc>
        <w:tc>
          <w:tcPr>
            <w:tcW w:w="2795" w:type="dxa"/>
          </w:tcPr>
          <w:p w:rsidR="00713045" w:rsidRDefault="00713045"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Com esse dispositivo as leis que concedam aumento para os inativos não poderão ampliar o desequilíbrio da previdência. Ou seja, não poderia haver aumento para inativo que gerasse aporte adicional de recursos de complementação pelo Estado.</w:t>
            </w:r>
          </w:p>
        </w:tc>
      </w:tr>
      <w:tr w:rsidR="00713045" w:rsidTr="00AB0E16">
        <w:tc>
          <w:tcPr>
            <w:tcW w:w="7621" w:type="dxa"/>
          </w:tcPr>
          <w:p w:rsidR="00713045" w:rsidRDefault="00713045" w:rsidP="00713045">
            <w:pPr>
              <w:widowControl w:val="0"/>
              <w:autoSpaceDE w:val="0"/>
              <w:autoSpaceDN w:val="0"/>
              <w:adjustRightInd w:val="0"/>
              <w:ind w:left="1420"/>
              <w:rPr>
                <w:rFonts w:ascii="Times New Roman" w:hAnsi="Times New Roman" w:cs="Times New Roman"/>
                <w:sz w:val="24"/>
                <w:szCs w:val="24"/>
              </w:rPr>
            </w:pPr>
            <w:r>
              <w:rPr>
                <w:rFonts w:ascii="Times New Roman" w:hAnsi="Times New Roman" w:cs="Times New Roman"/>
                <w:sz w:val="24"/>
                <w:szCs w:val="24"/>
              </w:rPr>
              <w:t xml:space="preserve">Art. 73. </w:t>
            </w:r>
            <w:proofErr w:type="gramStart"/>
            <w:r>
              <w:rPr>
                <w:rFonts w:ascii="Times New Roman" w:hAnsi="Times New Roman" w:cs="Times New Roman"/>
                <w:sz w:val="24"/>
                <w:szCs w:val="24"/>
              </w:rPr>
              <w:t>..............................................................................................................</w:t>
            </w:r>
            <w:proofErr w:type="gramEnd"/>
          </w:p>
          <w:p w:rsidR="00713045" w:rsidRDefault="00713045" w:rsidP="00713045">
            <w:pPr>
              <w:widowControl w:val="0"/>
              <w:autoSpaceDE w:val="0"/>
              <w:autoSpaceDN w:val="0"/>
              <w:adjustRightInd w:val="0"/>
              <w:spacing w:line="200" w:lineRule="exact"/>
              <w:rPr>
                <w:rFonts w:ascii="Times New Roman" w:hAnsi="Times New Roman" w:cs="Times New Roman"/>
                <w:sz w:val="24"/>
                <w:szCs w:val="24"/>
              </w:rPr>
            </w:pPr>
          </w:p>
          <w:p w:rsidR="00713045" w:rsidRDefault="00713045" w:rsidP="00713045">
            <w:pPr>
              <w:widowControl w:val="0"/>
              <w:autoSpaceDE w:val="0"/>
              <w:autoSpaceDN w:val="0"/>
              <w:adjustRightInd w:val="0"/>
              <w:spacing w:line="245" w:lineRule="exact"/>
              <w:rPr>
                <w:rFonts w:ascii="Times New Roman" w:hAnsi="Times New Roman" w:cs="Times New Roman"/>
                <w:sz w:val="24"/>
                <w:szCs w:val="24"/>
              </w:rPr>
            </w:pPr>
          </w:p>
          <w:p w:rsidR="00713045" w:rsidRDefault="00713045" w:rsidP="00713045">
            <w:pPr>
              <w:widowControl w:val="0"/>
              <w:overflowPunct w:val="0"/>
              <w:autoSpaceDE w:val="0"/>
              <w:autoSpaceDN w:val="0"/>
              <w:adjustRightInd w:val="0"/>
              <w:spacing w:line="207" w:lineRule="auto"/>
              <w:ind w:left="700" w:firstLine="710"/>
              <w:jc w:val="both"/>
              <w:rPr>
                <w:rFonts w:ascii="Times New Roman" w:hAnsi="Times New Roman" w:cs="Times New Roman"/>
                <w:sz w:val="24"/>
                <w:szCs w:val="24"/>
              </w:rPr>
            </w:pPr>
            <w:r>
              <w:rPr>
                <w:rFonts w:ascii="Times New Roman" w:hAnsi="Times New Roman" w:cs="Times New Roman"/>
                <w:sz w:val="24"/>
                <w:szCs w:val="24"/>
              </w:rPr>
              <w:t xml:space="preserve">Parágrafo único. </w:t>
            </w:r>
            <w:proofErr w:type="gramStart"/>
            <w:r>
              <w:rPr>
                <w:rFonts w:ascii="Times New Roman" w:hAnsi="Times New Roman" w:cs="Times New Roman"/>
                <w:sz w:val="24"/>
                <w:szCs w:val="24"/>
              </w:rPr>
              <w:t>Cumpridas as medidas de que trata o art. 9</w:t>
            </w:r>
            <w:r>
              <w:rPr>
                <w:rFonts w:ascii="Times New Roman" w:hAnsi="Times New Roman" w:cs="Times New Roman"/>
                <w:sz w:val="32"/>
                <w:szCs w:val="32"/>
                <w:u w:val="single"/>
                <w:vertAlign w:val="superscript"/>
              </w:rPr>
              <w:t>o</w:t>
            </w:r>
            <w:r>
              <w:rPr>
                <w:rFonts w:ascii="Times New Roman" w:hAnsi="Times New Roman" w:cs="Times New Roman"/>
                <w:sz w:val="24"/>
                <w:szCs w:val="24"/>
              </w:rPr>
              <w:t>, o não atingimento das metas fiscais previstas na Lei de Diretrizes Orçamentárias não sujeita o gestor a sanções.”</w:t>
            </w:r>
            <w:proofErr w:type="gramEnd"/>
            <w:r>
              <w:rPr>
                <w:rFonts w:ascii="Times New Roman" w:hAnsi="Times New Roman" w:cs="Times New Roman"/>
                <w:sz w:val="24"/>
                <w:szCs w:val="24"/>
              </w:rPr>
              <w:t xml:space="preserve"> (NR)</w:t>
            </w:r>
          </w:p>
        </w:tc>
        <w:tc>
          <w:tcPr>
            <w:tcW w:w="2795" w:type="dxa"/>
          </w:tcPr>
          <w:p w:rsidR="00713045" w:rsidRDefault="00B31933" w:rsidP="00270E46">
            <w:pPr>
              <w:widowControl w:val="0"/>
              <w:overflowPunct w:val="0"/>
              <w:autoSpaceDE w:val="0"/>
              <w:autoSpaceDN w:val="0"/>
              <w:adjustRightInd w:val="0"/>
              <w:spacing w:line="206" w:lineRule="auto"/>
              <w:jc w:val="both"/>
              <w:rPr>
                <w:ins w:id="59" w:author="Francisco Alves de Oliveira Júnior (SEPLAG)" w:date="2016-04-01T18:11:00Z"/>
                <w:rFonts w:ascii="Times New Roman" w:hAnsi="Times New Roman" w:cs="Times New Roman"/>
                <w:sz w:val="24"/>
                <w:szCs w:val="24"/>
              </w:rPr>
            </w:pPr>
            <w:ins w:id="60" w:author="Francisco Alves de Oliveira Júnior (SEPLAG)" w:date="2016-04-01T18:11:00Z">
              <w:r>
                <w:rPr>
                  <w:rFonts w:ascii="Times New Roman" w:hAnsi="Times New Roman" w:cs="Times New Roman"/>
                  <w:sz w:val="24"/>
                  <w:szCs w:val="24"/>
                </w:rPr>
                <w:t>Alteração de redação para:</w:t>
              </w:r>
            </w:ins>
          </w:p>
          <w:p w:rsidR="00B31933" w:rsidRDefault="00B31933" w:rsidP="00270E46">
            <w:pPr>
              <w:widowControl w:val="0"/>
              <w:overflowPunct w:val="0"/>
              <w:autoSpaceDE w:val="0"/>
              <w:autoSpaceDN w:val="0"/>
              <w:adjustRightInd w:val="0"/>
              <w:spacing w:line="206" w:lineRule="auto"/>
              <w:jc w:val="both"/>
              <w:rPr>
                <w:ins w:id="61" w:author="Francisco Alves de Oliveira Júnior (SEPLAG)" w:date="2016-04-01T18:11:00Z"/>
                <w:rFonts w:ascii="Times New Roman" w:hAnsi="Times New Roman" w:cs="Times New Roman"/>
                <w:sz w:val="24"/>
                <w:szCs w:val="24"/>
              </w:rPr>
            </w:pPr>
          </w:p>
          <w:p w:rsidR="00B31933" w:rsidRDefault="00B31933" w:rsidP="00270E46">
            <w:pPr>
              <w:widowControl w:val="0"/>
              <w:overflowPunct w:val="0"/>
              <w:autoSpaceDE w:val="0"/>
              <w:autoSpaceDN w:val="0"/>
              <w:adjustRightInd w:val="0"/>
              <w:spacing w:line="206" w:lineRule="auto"/>
              <w:jc w:val="both"/>
              <w:rPr>
                <w:rFonts w:ascii="Times New Roman" w:hAnsi="Times New Roman" w:cs="Times New Roman"/>
                <w:sz w:val="24"/>
                <w:szCs w:val="24"/>
              </w:rPr>
            </w:pPr>
            <w:ins w:id="62" w:author="Francisco Alves de Oliveira Júnior (SEPLAG)" w:date="2016-04-01T18:11:00Z">
              <w:r w:rsidRPr="00B31933">
                <w:rPr>
                  <w:rFonts w:ascii="Times New Roman" w:hAnsi="Times New Roman" w:cs="Times New Roman"/>
                  <w:sz w:val="24"/>
                  <w:szCs w:val="24"/>
                </w:rPr>
                <w:t>"Parágrafo único. Cumpridas as medidas de que trata o art. 9º e Art. 9º-A, o não atingimento das metas fiscais e do limite nominal para a despesa primária previstas na Lei de Diretrizes Orçamentárias não sujeita o gestor a sanções."</w:t>
              </w:r>
            </w:ins>
          </w:p>
        </w:tc>
      </w:tr>
      <w:tr w:rsidR="00713045" w:rsidTr="00AB0E16">
        <w:tc>
          <w:tcPr>
            <w:tcW w:w="7621" w:type="dxa"/>
          </w:tcPr>
          <w:p w:rsidR="00713045" w:rsidRDefault="00713045" w:rsidP="00713045">
            <w:pPr>
              <w:widowControl w:val="0"/>
              <w:overflowPunct w:val="0"/>
              <w:autoSpaceDE w:val="0"/>
              <w:autoSpaceDN w:val="0"/>
              <w:adjustRightInd w:val="0"/>
              <w:spacing w:line="232" w:lineRule="auto"/>
              <w:ind w:left="700" w:firstLine="710"/>
              <w:jc w:val="both"/>
              <w:rPr>
                <w:rFonts w:ascii="Times New Roman" w:hAnsi="Times New Roman" w:cs="Times New Roman"/>
                <w:sz w:val="24"/>
                <w:szCs w:val="24"/>
              </w:rPr>
            </w:pPr>
            <w:proofErr w:type="gramStart"/>
            <w:r>
              <w:rPr>
                <w:rFonts w:ascii="Times New Roman" w:hAnsi="Times New Roman" w:cs="Times New Roman"/>
                <w:sz w:val="24"/>
                <w:szCs w:val="24"/>
              </w:rPr>
              <w:t>“Art. 73-D.</w:t>
            </w:r>
            <w:proofErr w:type="gramEnd"/>
            <w:r>
              <w:rPr>
                <w:rFonts w:ascii="Times New Roman" w:hAnsi="Times New Roman" w:cs="Times New Roman"/>
                <w:sz w:val="24"/>
                <w:szCs w:val="24"/>
              </w:rPr>
              <w:t xml:space="preserve"> Os entes federativos que estiverem desenquadrados nos limites de gasto de pessoal, referidos nos </w:t>
            </w:r>
            <w:proofErr w:type="spellStart"/>
            <w:r>
              <w:rPr>
                <w:rFonts w:ascii="Times New Roman" w:hAnsi="Times New Roman" w:cs="Times New Roman"/>
                <w:sz w:val="24"/>
                <w:szCs w:val="24"/>
              </w:rPr>
              <w:t>arts</w:t>
            </w:r>
            <w:proofErr w:type="spellEnd"/>
            <w:r>
              <w:rPr>
                <w:rFonts w:ascii="Times New Roman" w:hAnsi="Times New Roman" w:cs="Times New Roman"/>
                <w:sz w:val="24"/>
                <w:szCs w:val="24"/>
              </w:rPr>
              <w:t>. 19 e 20, na primeira apuração dos limites após a publicação desta Lei Complementar, terão um período de transição de 10 (dez) anos para se enquadrarem, observada trajetória de redução do excedente, à proporção de 1/10 (um décimo) a cada exercício financeiro da despesa com pessoal sobre receita corrente líquida.</w:t>
            </w:r>
          </w:p>
        </w:tc>
        <w:tc>
          <w:tcPr>
            <w:tcW w:w="2795" w:type="dxa"/>
          </w:tcPr>
          <w:p w:rsidR="00713045" w:rsidRDefault="0071304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roofErr w:type="spellStart"/>
            <w:r>
              <w:rPr>
                <w:rFonts w:ascii="Times New Roman" w:hAnsi="Times New Roman" w:cs="Times New Roman"/>
                <w:sz w:val="24"/>
                <w:szCs w:val="24"/>
              </w:rPr>
              <w:t>Periodo</w:t>
            </w:r>
            <w:proofErr w:type="spellEnd"/>
            <w:r>
              <w:rPr>
                <w:rFonts w:ascii="Times New Roman" w:hAnsi="Times New Roman" w:cs="Times New Roman"/>
                <w:sz w:val="24"/>
                <w:szCs w:val="24"/>
              </w:rPr>
              <w:t xml:space="preserve"> de regularização estabelecido.</w:t>
            </w:r>
          </w:p>
        </w:tc>
      </w:tr>
      <w:tr w:rsidR="00713045" w:rsidTr="00AB0E16">
        <w:tc>
          <w:tcPr>
            <w:tcW w:w="7621" w:type="dxa"/>
          </w:tcPr>
          <w:p w:rsidR="00713045" w:rsidRDefault="00713045" w:rsidP="00713045">
            <w:pPr>
              <w:widowControl w:val="0"/>
              <w:overflowPunct w:val="0"/>
              <w:autoSpaceDE w:val="0"/>
              <w:autoSpaceDN w:val="0"/>
              <w:adjustRightInd w:val="0"/>
              <w:spacing w:line="217" w:lineRule="auto"/>
              <w:ind w:left="700" w:firstLine="710"/>
              <w:jc w:val="both"/>
              <w:rPr>
                <w:rFonts w:ascii="Times New Roman" w:hAnsi="Times New Roman" w:cs="Times New Roman"/>
                <w:sz w:val="24"/>
                <w:szCs w:val="24"/>
              </w:rPr>
            </w:pPr>
            <w:r>
              <w:rPr>
                <w:rFonts w:ascii="Times New Roman" w:hAnsi="Times New Roman" w:cs="Times New Roman"/>
                <w:sz w:val="24"/>
                <w:szCs w:val="24"/>
              </w:rPr>
              <w:t xml:space="preserve">Parágrafo único. </w:t>
            </w:r>
            <w:proofErr w:type="gramStart"/>
            <w:r>
              <w:rPr>
                <w:rFonts w:ascii="Times New Roman" w:hAnsi="Times New Roman" w:cs="Times New Roman"/>
                <w:sz w:val="24"/>
                <w:szCs w:val="24"/>
              </w:rPr>
              <w:t xml:space="preserve">Na hipótese de o ente federativo não cumprir a trajetória de redução a que se refere o </w:t>
            </w:r>
            <w:r>
              <w:rPr>
                <w:rFonts w:ascii="Times New Roman" w:hAnsi="Times New Roman" w:cs="Times New Roman"/>
                <w:b/>
                <w:bCs/>
                <w:sz w:val="24"/>
                <w:szCs w:val="24"/>
              </w:rPr>
              <w:t>caput</w:t>
            </w:r>
            <w:r>
              <w:rPr>
                <w:rFonts w:ascii="Times New Roman" w:hAnsi="Times New Roman" w:cs="Times New Roman"/>
                <w:sz w:val="24"/>
                <w:szCs w:val="24"/>
              </w:rPr>
              <w:t>, aplicam-se as medidas previstas no art. 23 em relação ao excedente.”</w:t>
            </w:r>
            <w:proofErr w:type="gramEnd"/>
            <w:r>
              <w:rPr>
                <w:rFonts w:ascii="Times New Roman" w:hAnsi="Times New Roman" w:cs="Times New Roman"/>
                <w:sz w:val="24"/>
                <w:szCs w:val="24"/>
              </w:rPr>
              <w:t xml:space="preserve"> (NR)</w:t>
            </w:r>
          </w:p>
        </w:tc>
        <w:tc>
          <w:tcPr>
            <w:tcW w:w="2795" w:type="dxa"/>
          </w:tcPr>
          <w:p w:rsidR="00713045" w:rsidRDefault="00713045"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r w:rsidR="00713045" w:rsidTr="00AB0E16">
        <w:tc>
          <w:tcPr>
            <w:tcW w:w="7621" w:type="dxa"/>
          </w:tcPr>
          <w:p w:rsidR="00713045" w:rsidRDefault="00713045" w:rsidP="00713045">
            <w:pPr>
              <w:widowControl w:val="0"/>
              <w:overflowPunct w:val="0"/>
              <w:autoSpaceDE w:val="0"/>
              <w:autoSpaceDN w:val="0"/>
              <w:adjustRightInd w:val="0"/>
              <w:spacing w:line="217" w:lineRule="auto"/>
              <w:ind w:left="700" w:firstLine="710"/>
              <w:jc w:val="both"/>
              <w:rPr>
                <w:rFonts w:ascii="Times New Roman" w:hAnsi="Times New Roman" w:cs="Times New Roman"/>
                <w:sz w:val="24"/>
                <w:szCs w:val="24"/>
              </w:rPr>
            </w:pPr>
            <w:r>
              <w:rPr>
                <w:rFonts w:ascii="Times New Roman" w:hAnsi="Times New Roman" w:cs="Times New Roman"/>
                <w:sz w:val="24"/>
                <w:szCs w:val="24"/>
              </w:rPr>
              <w:t>“Art. 73-E. A regra de que trata o § 2</w:t>
            </w:r>
            <w:r>
              <w:rPr>
                <w:rFonts w:ascii="Times New Roman" w:hAnsi="Times New Roman" w:cs="Times New Roman"/>
                <w:strike/>
                <w:sz w:val="24"/>
                <w:szCs w:val="24"/>
              </w:rPr>
              <w:t>º</w:t>
            </w:r>
            <w:r>
              <w:rPr>
                <w:rFonts w:ascii="Times New Roman" w:hAnsi="Times New Roman" w:cs="Times New Roman"/>
                <w:sz w:val="24"/>
                <w:szCs w:val="24"/>
              </w:rPr>
              <w:t xml:space="preserve"> do art. 22 não se aplica aos Projetos de Lei encaminhados até a data de publicação desta Lei Complementar.” (NR)</w:t>
            </w:r>
          </w:p>
        </w:tc>
        <w:tc>
          <w:tcPr>
            <w:tcW w:w="2795" w:type="dxa"/>
          </w:tcPr>
          <w:p w:rsidR="00713045" w:rsidRDefault="00477A63" w:rsidP="00270E46">
            <w:pPr>
              <w:widowControl w:val="0"/>
              <w:overflowPunct w:val="0"/>
              <w:autoSpaceDE w:val="0"/>
              <w:autoSpaceDN w:val="0"/>
              <w:adjustRightInd w:val="0"/>
              <w:spacing w:line="206" w:lineRule="auto"/>
              <w:jc w:val="both"/>
              <w:rPr>
                <w:rFonts w:ascii="Times New Roman" w:hAnsi="Times New Roman" w:cs="Times New Roman"/>
                <w:sz w:val="24"/>
                <w:szCs w:val="24"/>
              </w:rPr>
            </w:pPr>
            <w:r>
              <w:rPr>
                <w:rFonts w:ascii="Times New Roman" w:hAnsi="Times New Roman" w:cs="Times New Roman"/>
                <w:sz w:val="24"/>
                <w:szCs w:val="24"/>
              </w:rPr>
              <w:t>Preserva aumentos de pessoal concedidos em lei previamente</w:t>
            </w:r>
          </w:p>
        </w:tc>
      </w:tr>
      <w:tr w:rsidR="00477A63" w:rsidTr="00AB0E16">
        <w:tc>
          <w:tcPr>
            <w:tcW w:w="7621" w:type="dxa"/>
          </w:tcPr>
          <w:p w:rsidR="00477A63" w:rsidRDefault="00477A63" w:rsidP="00713045">
            <w:pPr>
              <w:widowControl w:val="0"/>
              <w:overflowPunct w:val="0"/>
              <w:autoSpaceDE w:val="0"/>
              <w:autoSpaceDN w:val="0"/>
              <w:adjustRightInd w:val="0"/>
              <w:spacing w:line="217" w:lineRule="auto"/>
              <w:ind w:left="700" w:firstLine="710"/>
              <w:jc w:val="both"/>
              <w:rPr>
                <w:rFonts w:ascii="Times New Roman" w:hAnsi="Times New Roman" w:cs="Times New Roman"/>
                <w:sz w:val="24"/>
                <w:szCs w:val="24"/>
              </w:rPr>
            </w:pPr>
          </w:p>
        </w:tc>
        <w:tc>
          <w:tcPr>
            <w:tcW w:w="2795" w:type="dxa"/>
          </w:tcPr>
          <w:p w:rsidR="00477A63" w:rsidRDefault="00477A63" w:rsidP="00270E46">
            <w:pPr>
              <w:widowControl w:val="0"/>
              <w:overflowPunct w:val="0"/>
              <w:autoSpaceDE w:val="0"/>
              <w:autoSpaceDN w:val="0"/>
              <w:adjustRightInd w:val="0"/>
              <w:spacing w:line="206" w:lineRule="auto"/>
              <w:jc w:val="both"/>
              <w:rPr>
                <w:rFonts w:ascii="Times New Roman" w:hAnsi="Times New Roman" w:cs="Times New Roman"/>
                <w:sz w:val="24"/>
                <w:szCs w:val="24"/>
              </w:rPr>
            </w:pPr>
          </w:p>
        </w:tc>
      </w:tr>
    </w:tbl>
    <w:p w:rsidR="0085498A" w:rsidRDefault="0085498A">
      <w:pPr>
        <w:widowControl w:val="0"/>
        <w:autoSpaceDE w:val="0"/>
        <w:autoSpaceDN w:val="0"/>
        <w:adjustRightInd w:val="0"/>
        <w:spacing w:after="0" w:line="240" w:lineRule="auto"/>
        <w:rPr>
          <w:rFonts w:ascii="Times New Roman" w:hAnsi="Times New Roman" w:cs="Times New Roman"/>
          <w:sz w:val="24"/>
          <w:szCs w:val="24"/>
        </w:rPr>
      </w:pPr>
    </w:p>
    <w:p w:rsidR="00BF0770" w:rsidRDefault="00BF0770">
      <w:pPr>
        <w:widowControl w:val="0"/>
        <w:autoSpaceDE w:val="0"/>
        <w:autoSpaceDN w:val="0"/>
        <w:adjustRightInd w:val="0"/>
        <w:spacing w:after="0" w:line="240" w:lineRule="auto"/>
        <w:rPr>
          <w:rFonts w:ascii="Times New Roman" w:hAnsi="Times New Roman" w:cs="Times New Roman"/>
          <w:sz w:val="24"/>
          <w:szCs w:val="24"/>
        </w:rPr>
      </w:pPr>
    </w:p>
    <w:p w:rsidR="002116E7" w:rsidRDefault="002116E7">
      <w:pPr>
        <w:widowControl w:val="0"/>
        <w:autoSpaceDE w:val="0"/>
        <w:autoSpaceDN w:val="0"/>
        <w:adjustRightInd w:val="0"/>
        <w:spacing w:after="0" w:line="240" w:lineRule="auto"/>
        <w:rPr>
          <w:rFonts w:ascii="Times New Roman" w:hAnsi="Times New Roman" w:cs="Times New Roman"/>
          <w:sz w:val="24"/>
          <w:szCs w:val="24"/>
        </w:rPr>
        <w:sectPr w:rsidR="002116E7">
          <w:pgSz w:w="11900" w:h="16841"/>
          <w:pgMar w:top="1440" w:right="560" w:bottom="1440" w:left="1140" w:header="720" w:footer="720" w:gutter="0"/>
          <w:cols w:space="720" w:equalWidth="0">
            <w:col w:w="10200"/>
          </w:cols>
          <w:noEndnote/>
        </w:sectPr>
      </w:pPr>
    </w:p>
    <w:p w:rsidR="0085498A" w:rsidRDefault="0085498A">
      <w:pPr>
        <w:widowControl w:val="0"/>
        <w:autoSpaceDE w:val="0"/>
        <w:autoSpaceDN w:val="0"/>
        <w:adjustRightInd w:val="0"/>
        <w:spacing w:after="0" w:line="240" w:lineRule="auto"/>
        <w:ind w:left="4360"/>
        <w:rPr>
          <w:rFonts w:ascii="Times New Roman" w:hAnsi="Times New Roman" w:cs="Times New Roman"/>
          <w:sz w:val="24"/>
          <w:szCs w:val="24"/>
        </w:rPr>
      </w:pPr>
      <w:bookmarkStart w:id="63" w:name="page9"/>
      <w:bookmarkStart w:id="64" w:name="page12"/>
      <w:bookmarkStart w:id="65" w:name="page13"/>
      <w:bookmarkStart w:id="66" w:name="page14"/>
      <w:bookmarkStart w:id="67" w:name="page15"/>
      <w:bookmarkStart w:id="68" w:name="page17"/>
      <w:bookmarkStart w:id="69" w:name="page18"/>
      <w:bookmarkStart w:id="70" w:name="page19"/>
      <w:bookmarkEnd w:id="63"/>
      <w:bookmarkEnd w:id="64"/>
      <w:bookmarkEnd w:id="65"/>
      <w:bookmarkEnd w:id="66"/>
      <w:bookmarkEnd w:id="67"/>
      <w:bookmarkEnd w:id="68"/>
      <w:bookmarkEnd w:id="69"/>
      <w:bookmarkEnd w:id="70"/>
      <w:r>
        <w:rPr>
          <w:rFonts w:ascii="Times New Roman" w:hAnsi="Times New Roman" w:cs="Times New Roman"/>
          <w:sz w:val="24"/>
          <w:szCs w:val="24"/>
        </w:rPr>
        <w:lastRenderedPageBreak/>
        <w:t>CAPÍTULO III</w:t>
      </w:r>
    </w:p>
    <w:p w:rsidR="0085498A" w:rsidRDefault="0085498A">
      <w:pPr>
        <w:widowControl w:val="0"/>
        <w:autoSpaceDE w:val="0"/>
        <w:autoSpaceDN w:val="0"/>
        <w:adjustRightInd w:val="0"/>
        <w:spacing w:after="0" w:line="8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780"/>
        <w:rPr>
          <w:rFonts w:ascii="Times New Roman" w:hAnsi="Times New Roman" w:cs="Times New Roman"/>
          <w:sz w:val="24"/>
          <w:szCs w:val="24"/>
        </w:rPr>
      </w:pPr>
      <w:r>
        <w:rPr>
          <w:rFonts w:ascii="Times New Roman" w:hAnsi="Times New Roman" w:cs="Times New Roman"/>
          <w:sz w:val="24"/>
          <w:szCs w:val="24"/>
        </w:rPr>
        <w:t>DA ATUALIZAÇÃO DAS REGRAS DE RESPONSABILIZAÇÃO</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45"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06" w:lineRule="auto"/>
        <w:ind w:firstLine="1419"/>
        <w:rPr>
          <w:rFonts w:ascii="Times New Roman" w:hAnsi="Times New Roman" w:cs="Times New Roman"/>
          <w:sz w:val="24"/>
          <w:szCs w:val="24"/>
        </w:rPr>
      </w:pPr>
      <w:r>
        <w:rPr>
          <w:rFonts w:ascii="Times New Roman" w:hAnsi="Times New Roman" w:cs="Times New Roman"/>
          <w:sz w:val="24"/>
          <w:szCs w:val="24"/>
        </w:rPr>
        <w:t>Art. 15. O Decreto-Lei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2.848, de </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de dezembro de 1940, passa a vigorar com as seguintes alterações:</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26" w:lineRule="auto"/>
        <w:ind w:left="700" w:firstLine="710"/>
        <w:jc w:val="both"/>
        <w:rPr>
          <w:rFonts w:ascii="Times New Roman" w:hAnsi="Times New Roman" w:cs="Times New Roman"/>
          <w:sz w:val="24"/>
          <w:szCs w:val="24"/>
        </w:rPr>
      </w:pPr>
      <w:bookmarkStart w:id="71" w:name="page22"/>
      <w:bookmarkEnd w:id="71"/>
      <w:r>
        <w:rPr>
          <w:rFonts w:ascii="Times New Roman" w:hAnsi="Times New Roman" w:cs="Times New Roman"/>
          <w:sz w:val="24"/>
          <w:szCs w:val="24"/>
        </w:rPr>
        <w:t xml:space="preserve">“Art. 359-C. Ordenar ou autorizar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assunção de obrigação, no último ano do mandato ou legislatura, cuja despesa não possa ser paga no mesmo exercício financeiro ou, caso reste parcela a ser paga no exercício seguinte, que não tenha contrapartida suficiente de disponibilidade de caixa:</w:t>
      </w:r>
    </w:p>
    <w:p w:rsidR="0085498A" w:rsidRDefault="0085498A">
      <w:pPr>
        <w:widowControl w:val="0"/>
        <w:autoSpaceDE w:val="0"/>
        <w:autoSpaceDN w:val="0"/>
        <w:adjustRightInd w:val="0"/>
        <w:spacing w:after="0" w:line="86"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00"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30" w:lineRule="auto"/>
        <w:ind w:left="700" w:firstLine="710"/>
        <w:jc w:val="both"/>
        <w:rPr>
          <w:rFonts w:ascii="Times New Roman" w:hAnsi="Times New Roman" w:cs="Times New Roman"/>
          <w:sz w:val="24"/>
          <w:szCs w:val="24"/>
        </w:rPr>
      </w:pPr>
      <w:proofErr w:type="gramStart"/>
      <w:r>
        <w:rPr>
          <w:rFonts w:ascii="Times New Roman" w:hAnsi="Times New Roman" w:cs="Times New Roman"/>
          <w:sz w:val="24"/>
          <w:szCs w:val="24"/>
        </w:rPr>
        <w:t>“Art. 359-G.</w:t>
      </w:r>
      <w:proofErr w:type="gramEnd"/>
      <w:r>
        <w:rPr>
          <w:rFonts w:ascii="Times New Roman" w:hAnsi="Times New Roman" w:cs="Times New Roman"/>
          <w:sz w:val="24"/>
          <w:szCs w:val="24"/>
        </w:rPr>
        <w:t xml:space="preserve"> Ordenar, autorizar ou executar ato de que resulte aumento da despesa com pessoal nos cento e oitenta dias anteriores ao final do mandato ou da legislatura, ou ato de que resulte aumento da despesa com pessoal que preveja parcelas a serem implementadas em períodos posteriores ao final do mandato ou da legislatura:</w:t>
      </w:r>
    </w:p>
    <w:p w:rsidR="0085498A" w:rsidRDefault="0085498A">
      <w:pPr>
        <w:widowControl w:val="0"/>
        <w:autoSpaceDE w:val="0"/>
        <w:autoSpaceDN w:val="0"/>
        <w:adjustRightInd w:val="0"/>
        <w:spacing w:after="0" w:line="86"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”(NR)</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45"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4340"/>
        <w:rPr>
          <w:rFonts w:ascii="Times New Roman" w:hAnsi="Times New Roman" w:cs="Times New Roman"/>
          <w:sz w:val="24"/>
          <w:szCs w:val="24"/>
        </w:rPr>
      </w:pPr>
      <w:r>
        <w:rPr>
          <w:rFonts w:ascii="Times New Roman" w:hAnsi="Times New Roman" w:cs="Times New Roman"/>
          <w:sz w:val="24"/>
          <w:szCs w:val="24"/>
        </w:rPr>
        <w:t>CAPÍTULO IV</w:t>
      </w:r>
    </w:p>
    <w:p w:rsidR="0085498A" w:rsidRDefault="0085498A">
      <w:pPr>
        <w:widowControl w:val="0"/>
        <w:autoSpaceDE w:val="0"/>
        <w:autoSpaceDN w:val="0"/>
        <w:adjustRightInd w:val="0"/>
        <w:spacing w:after="0" w:line="8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2640"/>
        <w:rPr>
          <w:rFonts w:ascii="Times New Roman" w:hAnsi="Times New Roman" w:cs="Times New Roman"/>
          <w:sz w:val="24"/>
          <w:szCs w:val="24"/>
        </w:rPr>
      </w:pPr>
      <w:r>
        <w:rPr>
          <w:rFonts w:ascii="Times New Roman" w:hAnsi="Times New Roman" w:cs="Times New Roman"/>
          <w:sz w:val="24"/>
          <w:szCs w:val="24"/>
        </w:rPr>
        <w:t>DAS DISPOSIÇÕES FINAIS E TRANSITÓRIAS</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42"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4"/>
          <w:szCs w:val="24"/>
        </w:rPr>
        <w:t>Art. 16.  A Lei n</w:t>
      </w:r>
      <w:r>
        <w:rPr>
          <w:rFonts w:ascii="Times New Roman" w:hAnsi="Times New Roman" w:cs="Times New Roman"/>
          <w:strike/>
          <w:sz w:val="24"/>
          <w:szCs w:val="24"/>
        </w:rPr>
        <w:t>º</w:t>
      </w:r>
      <w:r>
        <w:rPr>
          <w:rFonts w:ascii="Times New Roman" w:hAnsi="Times New Roman" w:cs="Times New Roman"/>
          <w:sz w:val="24"/>
          <w:szCs w:val="24"/>
        </w:rPr>
        <w:t xml:space="preserve"> 4.595, de 31 de dezembro de 1964, passa a vigorar com as seguintes</w:t>
      </w:r>
    </w:p>
    <w:p w:rsidR="0085498A" w:rsidRDefault="0085498A">
      <w:pPr>
        <w:widowControl w:val="0"/>
        <w:autoSpaceDE w:val="0"/>
        <w:autoSpaceDN w:val="0"/>
        <w:adjustRightInd w:val="0"/>
        <w:spacing w:after="0" w:line="5"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alterações</w:t>
      </w:r>
      <w:proofErr w:type="gramEnd"/>
      <w:r>
        <w:rPr>
          <w:rFonts w:ascii="Times New Roman" w:hAnsi="Times New Roman" w:cs="Times New Roman"/>
          <w:sz w:val="24"/>
          <w:szCs w:val="24"/>
        </w:rPr>
        <w:t>:</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4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4"/>
          <w:szCs w:val="24"/>
        </w:rPr>
        <w:t>“Art. 10.</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85498A" w:rsidRDefault="0085498A">
      <w:pPr>
        <w:widowControl w:val="0"/>
        <w:autoSpaceDE w:val="0"/>
        <w:autoSpaceDN w:val="0"/>
        <w:adjustRightInd w:val="0"/>
        <w:spacing w:after="0" w:line="8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00"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17" w:lineRule="auto"/>
        <w:ind w:left="700" w:firstLine="710"/>
        <w:jc w:val="both"/>
        <w:rPr>
          <w:rFonts w:ascii="Times New Roman" w:hAnsi="Times New Roman" w:cs="Times New Roman"/>
          <w:sz w:val="24"/>
          <w:szCs w:val="24"/>
        </w:rPr>
      </w:pPr>
      <w:r>
        <w:rPr>
          <w:rFonts w:ascii="Times New Roman" w:hAnsi="Times New Roman" w:cs="Times New Roman"/>
          <w:sz w:val="24"/>
          <w:szCs w:val="24"/>
        </w:rPr>
        <w:t>XII - Efetuar, como instrumento de política monetária, operações de compra e venda de títulos públicos federais e o recebimento de depósitos remunerados;</w:t>
      </w:r>
    </w:p>
    <w:p w:rsidR="0085498A" w:rsidRDefault="0085498A">
      <w:pPr>
        <w:widowControl w:val="0"/>
        <w:autoSpaceDE w:val="0"/>
        <w:autoSpaceDN w:val="0"/>
        <w:adjustRightInd w:val="0"/>
        <w:spacing w:after="0" w:line="86"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(NR)</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00"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30" w:lineRule="auto"/>
        <w:ind w:firstLine="1419"/>
        <w:jc w:val="both"/>
        <w:rPr>
          <w:rFonts w:ascii="Times New Roman" w:hAnsi="Times New Roman" w:cs="Times New Roman"/>
          <w:sz w:val="24"/>
          <w:szCs w:val="24"/>
        </w:rPr>
      </w:pPr>
      <w:r>
        <w:rPr>
          <w:rFonts w:ascii="Times New Roman" w:hAnsi="Times New Roman" w:cs="Times New Roman"/>
          <w:sz w:val="24"/>
          <w:szCs w:val="24"/>
        </w:rPr>
        <w:t xml:space="preserve">Art. 17. Para o ano de 2016, cada Poder e órgão a que se refere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alínea “a”, inciso I, § 3</w:t>
      </w:r>
      <w:r>
        <w:rPr>
          <w:rFonts w:ascii="Times New Roman" w:hAnsi="Times New Roman" w:cs="Times New Roman"/>
          <w:strike/>
          <w:sz w:val="24"/>
          <w:szCs w:val="24"/>
        </w:rPr>
        <w:t>º</w:t>
      </w:r>
      <w:r>
        <w:rPr>
          <w:rFonts w:ascii="Times New Roman" w:hAnsi="Times New Roman" w:cs="Times New Roman"/>
          <w:sz w:val="24"/>
          <w:szCs w:val="24"/>
        </w:rPr>
        <w:t xml:space="preserve"> do art. 1</w:t>
      </w:r>
      <w:r>
        <w:rPr>
          <w:rFonts w:ascii="Times New Roman" w:hAnsi="Times New Roman" w:cs="Times New Roman"/>
          <w:strike/>
          <w:sz w:val="24"/>
          <w:szCs w:val="24"/>
        </w:rPr>
        <w:t>º</w:t>
      </w:r>
      <w:r>
        <w:rPr>
          <w:rFonts w:ascii="Times New Roman" w:hAnsi="Times New Roman" w:cs="Times New Roman"/>
          <w:sz w:val="24"/>
          <w:szCs w:val="24"/>
        </w:rPr>
        <w:t xml:space="preserve"> da Lei Complementar n</w:t>
      </w:r>
      <w:r>
        <w:rPr>
          <w:rFonts w:ascii="Times New Roman" w:hAnsi="Times New Roman" w:cs="Times New Roman"/>
          <w:strike/>
          <w:sz w:val="24"/>
          <w:szCs w:val="24"/>
        </w:rPr>
        <w:t>º</w:t>
      </w:r>
      <w:r>
        <w:rPr>
          <w:rFonts w:ascii="Times New Roman" w:hAnsi="Times New Roman" w:cs="Times New Roman"/>
          <w:sz w:val="24"/>
          <w:szCs w:val="24"/>
        </w:rPr>
        <w:t xml:space="preserve"> 101, de 2000, regulamentará, independente do disposto na alínea “h”, inciso I, do art. 4</w:t>
      </w:r>
      <w:r>
        <w:rPr>
          <w:rFonts w:ascii="Times New Roman" w:hAnsi="Times New Roman" w:cs="Times New Roman"/>
          <w:strike/>
          <w:sz w:val="24"/>
          <w:szCs w:val="24"/>
        </w:rPr>
        <w:t>º</w:t>
      </w:r>
      <w:r>
        <w:rPr>
          <w:rFonts w:ascii="Times New Roman" w:hAnsi="Times New Roman" w:cs="Times New Roman"/>
          <w:sz w:val="24"/>
          <w:szCs w:val="24"/>
        </w:rPr>
        <w:t>, os incisos II e III, § 7</w:t>
      </w:r>
      <w:r>
        <w:rPr>
          <w:rFonts w:ascii="Times New Roman" w:hAnsi="Times New Roman" w:cs="Times New Roman"/>
          <w:strike/>
          <w:sz w:val="24"/>
          <w:szCs w:val="24"/>
        </w:rPr>
        <w:t>º</w:t>
      </w:r>
      <w:r>
        <w:rPr>
          <w:rFonts w:ascii="Times New Roman" w:hAnsi="Times New Roman" w:cs="Times New Roman"/>
          <w:sz w:val="24"/>
          <w:szCs w:val="24"/>
        </w:rPr>
        <w:t xml:space="preserve"> do art. 9</w:t>
      </w:r>
      <w:r>
        <w:rPr>
          <w:rFonts w:ascii="Times New Roman" w:hAnsi="Times New Roman" w:cs="Times New Roman"/>
          <w:strike/>
          <w:sz w:val="24"/>
          <w:szCs w:val="24"/>
        </w:rPr>
        <w:t>º</w:t>
      </w:r>
      <w:r>
        <w:rPr>
          <w:rFonts w:ascii="Times New Roman" w:hAnsi="Times New Roman" w:cs="Times New Roman"/>
          <w:sz w:val="24"/>
          <w:szCs w:val="24"/>
        </w:rPr>
        <w:t>, da Lei Complementar n</w:t>
      </w:r>
      <w:r>
        <w:rPr>
          <w:rFonts w:ascii="Times New Roman" w:hAnsi="Times New Roman" w:cs="Times New Roman"/>
          <w:strike/>
          <w:sz w:val="24"/>
          <w:szCs w:val="24"/>
        </w:rPr>
        <w:t>º</w:t>
      </w:r>
      <w:r>
        <w:rPr>
          <w:rFonts w:ascii="Times New Roman" w:hAnsi="Times New Roman" w:cs="Times New Roman"/>
          <w:sz w:val="24"/>
          <w:szCs w:val="24"/>
        </w:rPr>
        <w:t xml:space="preserve"> 101, de 2000, inclusive no que se refere à definição de limites financeiros mínimos para a execução orçamentária da despesa.</w:t>
      </w:r>
    </w:p>
    <w:p w:rsidR="0085498A" w:rsidRDefault="0085498A">
      <w:pPr>
        <w:widowControl w:val="0"/>
        <w:autoSpaceDE w:val="0"/>
        <w:autoSpaceDN w:val="0"/>
        <w:adjustRightInd w:val="0"/>
        <w:spacing w:after="0" w:line="381"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4"/>
          <w:szCs w:val="24"/>
        </w:rPr>
        <w:t xml:space="preserve">Art. 18.  Ficam revogados os seguintes dispositivos da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w:t>
      </w:r>
      <w:proofErr w:type="gramEnd"/>
      <w:r>
        <w:rPr>
          <w:rFonts w:ascii="Times New Roman" w:hAnsi="Times New Roman" w:cs="Times New Roman"/>
          <w:sz w:val="24"/>
          <w:szCs w:val="24"/>
        </w:rPr>
        <w:t>, de 4 de</w:t>
      </w:r>
    </w:p>
    <w:p w:rsidR="0085498A" w:rsidRDefault="0085498A">
      <w:pPr>
        <w:widowControl w:val="0"/>
        <w:autoSpaceDE w:val="0"/>
        <w:autoSpaceDN w:val="0"/>
        <w:adjustRightInd w:val="0"/>
        <w:spacing w:after="0" w:line="220" w:lineRule="auto"/>
        <w:rPr>
          <w:rFonts w:ascii="Times New Roman" w:hAnsi="Times New Roman" w:cs="Times New Roman"/>
          <w:sz w:val="24"/>
          <w:szCs w:val="24"/>
        </w:rPr>
      </w:pPr>
      <w:proofErr w:type="gramStart"/>
      <w:r>
        <w:rPr>
          <w:rFonts w:ascii="Times New Roman" w:hAnsi="Times New Roman" w:cs="Times New Roman"/>
          <w:sz w:val="24"/>
          <w:szCs w:val="24"/>
        </w:rPr>
        <w:t>maio</w:t>
      </w:r>
      <w:proofErr w:type="gramEnd"/>
      <w:r>
        <w:rPr>
          <w:rFonts w:ascii="Times New Roman" w:hAnsi="Times New Roman" w:cs="Times New Roman"/>
          <w:sz w:val="24"/>
          <w:szCs w:val="24"/>
        </w:rPr>
        <w:t xml:space="preserve"> de 2000:</w:t>
      </w:r>
    </w:p>
    <w:p w:rsidR="0085498A" w:rsidRDefault="0085498A">
      <w:pPr>
        <w:widowControl w:val="0"/>
        <w:autoSpaceDE w:val="0"/>
        <w:autoSpaceDN w:val="0"/>
        <w:adjustRightInd w:val="0"/>
        <w:spacing w:after="0" w:line="56"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4"/>
          <w:szCs w:val="24"/>
        </w:rPr>
        <w:t>I - o inciso IV do §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19;</w:t>
      </w:r>
    </w:p>
    <w:p w:rsidR="0085498A" w:rsidRDefault="0085498A">
      <w:pPr>
        <w:widowControl w:val="0"/>
        <w:autoSpaceDE w:val="0"/>
        <w:autoSpaceDN w:val="0"/>
        <w:adjustRightInd w:val="0"/>
        <w:spacing w:after="0" w:line="24"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26" w:lineRule="auto"/>
        <w:ind w:left="1420" w:right="4280"/>
        <w:rPr>
          <w:rFonts w:ascii="Times New Roman" w:hAnsi="Times New Roman" w:cs="Times New Roman"/>
          <w:sz w:val="24"/>
          <w:szCs w:val="24"/>
        </w:rPr>
      </w:pPr>
      <w:r>
        <w:rPr>
          <w:rFonts w:ascii="Times New Roman" w:hAnsi="Times New Roman" w:cs="Times New Roman"/>
          <w:sz w:val="24"/>
          <w:szCs w:val="24"/>
        </w:rPr>
        <w:t xml:space="preserve">II - a alínea “c” do inciso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do § 1</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w:t>
      </w:r>
      <w:r>
        <w:rPr>
          <w:rFonts w:ascii="Times New Roman" w:hAnsi="Times New Roman" w:cs="Times New Roman"/>
          <w:sz w:val="24"/>
          <w:szCs w:val="24"/>
        </w:rPr>
        <w:lastRenderedPageBreak/>
        <w:t>do art. 19; III - o § 2</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19; e</w:t>
      </w:r>
    </w:p>
    <w:p w:rsidR="0085498A" w:rsidRDefault="0085498A">
      <w:pPr>
        <w:widowControl w:val="0"/>
        <w:autoSpaceDE w:val="0"/>
        <w:autoSpaceDN w:val="0"/>
        <w:adjustRightInd w:val="0"/>
        <w:spacing w:after="0" w:line="10"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4"/>
          <w:szCs w:val="24"/>
        </w:rPr>
        <w:t>IV - o §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art. 29.</w:t>
      </w:r>
    </w:p>
    <w:p w:rsidR="0085498A" w:rsidRDefault="0085498A">
      <w:pPr>
        <w:widowControl w:val="0"/>
        <w:autoSpaceDE w:val="0"/>
        <w:autoSpaceDN w:val="0"/>
        <w:adjustRightInd w:val="0"/>
        <w:spacing w:after="0" w:line="366"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4"/>
          <w:szCs w:val="24"/>
        </w:rPr>
        <w:t>Art. 19.  Esta Lei entra em vigor na data de sua publicação.</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4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420"/>
        <w:rPr>
          <w:rFonts w:ascii="Times New Roman" w:hAnsi="Times New Roman" w:cs="Times New Roman"/>
          <w:sz w:val="24"/>
          <w:szCs w:val="24"/>
        </w:rPr>
      </w:pPr>
      <w:r>
        <w:rPr>
          <w:rFonts w:ascii="Times New Roman" w:hAnsi="Times New Roman" w:cs="Times New Roman"/>
          <w:sz w:val="24"/>
          <w:szCs w:val="24"/>
        </w:rPr>
        <w:t>Brasília,</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rsidSect="00477A63">
          <w:pgSz w:w="11900" w:h="16841"/>
          <w:pgMar w:top="1440" w:right="1410" w:bottom="1440" w:left="1140" w:header="720" w:footer="720" w:gutter="0"/>
          <w:cols w:space="720" w:equalWidth="0">
            <w:col w:w="9350"/>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2" w:name="page23"/>
      <w:bookmarkEnd w:id="72"/>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33"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687"/>
        <w:rPr>
          <w:rFonts w:ascii="Times New Roman" w:hAnsi="Times New Roman" w:cs="Times New Roman"/>
          <w:sz w:val="24"/>
          <w:szCs w:val="24"/>
        </w:rPr>
      </w:pPr>
      <w:r>
        <w:rPr>
          <w:rFonts w:ascii="Times New Roman" w:hAnsi="Times New Roman" w:cs="Times New Roman"/>
          <w:sz w:val="24"/>
          <w:szCs w:val="24"/>
        </w:rPr>
        <w:t>EMI n</w:t>
      </w:r>
      <w:r>
        <w:rPr>
          <w:rFonts w:ascii="Times New Roman" w:hAnsi="Times New Roman" w:cs="Times New Roman"/>
          <w:strike/>
          <w:sz w:val="24"/>
          <w:szCs w:val="24"/>
        </w:rPr>
        <w:t>º</w:t>
      </w:r>
      <w:r>
        <w:rPr>
          <w:rFonts w:ascii="Times New Roman" w:hAnsi="Times New Roman" w:cs="Times New Roman"/>
          <w:sz w:val="24"/>
          <w:szCs w:val="24"/>
        </w:rPr>
        <w:t xml:space="preserve"> 00036/2016 MF MP</w:t>
      </w:r>
    </w:p>
    <w:p w:rsidR="0085498A" w:rsidRDefault="0085498A">
      <w:pPr>
        <w:widowControl w:val="0"/>
        <w:autoSpaceDE w:val="0"/>
        <w:autoSpaceDN w:val="0"/>
        <w:adjustRightInd w:val="0"/>
        <w:spacing w:after="0" w:line="39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7267"/>
        <w:rPr>
          <w:rFonts w:ascii="Times New Roman" w:hAnsi="Times New Roman" w:cs="Times New Roman"/>
          <w:sz w:val="24"/>
          <w:szCs w:val="24"/>
        </w:rPr>
      </w:pPr>
      <w:r>
        <w:rPr>
          <w:rFonts w:ascii="Times New Roman" w:hAnsi="Times New Roman" w:cs="Times New Roman"/>
          <w:sz w:val="24"/>
          <w:szCs w:val="24"/>
        </w:rPr>
        <w:t>Brasília, 21 de março de 2016.</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05"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127"/>
        <w:rPr>
          <w:rFonts w:ascii="Times New Roman" w:hAnsi="Times New Roman" w:cs="Times New Roman"/>
          <w:sz w:val="24"/>
          <w:szCs w:val="24"/>
        </w:rPr>
      </w:pPr>
      <w:r>
        <w:rPr>
          <w:rFonts w:ascii="Times New Roman" w:hAnsi="Times New Roman" w:cs="Times New Roman"/>
          <w:sz w:val="24"/>
          <w:szCs w:val="24"/>
        </w:rPr>
        <w:t>Excelentíssima Senhora Presidenta da República,</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22" w:lineRule="exact"/>
        <w:rPr>
          <w:rFonts w:ascii="Times New Roman" w:hAnsi="Times New Roman" w:cs="Times New Roman"/>
          <w:sz w:val="24"/>
          <w:szCs w:val="24"/>
        </w:rPr>
      </w:pPr>
    </w:p>
    <w:p w:rsidR="0085498A" w:rsidRDefault="0085498A">
      <w:pPr>
        <w:widowControl w:val="0"/>
        <w:numPr>
          <w:ilvl w:val="0"/>
          <w:numId w:val="13"/>
        </w:numPr>
        <w:tabs>
          <w:tab w:val="clear" w:pos="720"/>
          <w:tab w:val="num" w:pos="1148"/>
        </w:tabs>
        <w:overflowPunct w:val="0"/>
        <w:autoSpaceDE w:val="0"/>
        <w:autoSpaceDN w:val="0"/>
        <w:adjustRightInd w:val="0"/>
        <w:spacing w:after="0" w:line="192" w:lineRule="auto"/>
        <w:ind w:left="7" w:hanging="7"/>
        <w:jc w:val="both"/>
        <w:rPr>
          <w:rFonts w:ascii="Times New Roman" w:hAnsi="Times New Roman" w:cs="Times New Roman"/>
          <w:sz w:val="23"/>
          <w:szCs w:val="23"/>
        </w:rPr>
      </w:pPr>
      <w:r>
        <w:rPr>
          <w:rFonts w:ascii="Times New Roman" w:hAnsi="Times New Roman" w:cs="Times New Roman"/>
          <w:sz w:val="23"/>
          <w:szCs w:val="23"/>
        </w:rPr>
        <w:t>Submetemos à apreciação de Vossa Excelência, e com solicitação de urgência nos termos do § 1</w:t>
      </w:r>
      <w:r>
        <w:rPr>
          <w:rFonts w:ascii="Times New Roman" w:hAnsi="Times New Roman" w:cs="Times New Roman"/>
          <w:sz w:val="31"/>
          <w:szCs w:val="31"/>
          <w:u w:val="single"/>
          <w:vertAlign w:val="superscript"/>
        </w:rPr>
        <w:t>o</w:t>
      </w:r>
      <w:r>
        <w:rPr>
          <w:rFonts w:ascii="Times New Roman" w:hAnsi="Times New Roman" w:cs="Times New Roman"/>
          <w:sz w:val="23"/>
          <w:szCs w:val="23"/>
        </w:rPr>
        <w:t xml:space="preserve"> do art. 64 da Constituição Federal, Projeto de Lei Complementar que estabelece o Plano de Auxílio aos Estados e ao Distrito Federal, medidas de estímulo ao reequilíbrio fiscal, altera a Lei n</w:t>
      </w:r>
      <w:r>
        <w:rPr>
          <w:rFonts w:ascii="Times New Roman" w:hAnsi="Times New Roman" w:cs="Times New Roman"/>
          <w:sz w:val="31"/>
          <w:szCs w:val="31"/>
          <w:u w:val="single"/>
          <w:vertAlign w:val="superscript"/>
        </w:rPr>
        <w:t>o</w:t>
      </w:r>
      <w:r>
        <w:rPr>
          <w:rFonts w:ascii="Times New Roman" w:hAnsi="Times New Roman" w:cs="Times New Roman"/>
          <w:sz w:val="23"/>
          <w:szCs w:val="23"/>
        </w:rPr>
        <w:t xml:space="preserve"> 9.496, de 11 de setembro de 1997, a Medida Provisória n</w:t>
      </w:r>
      <w:r>
        <w:rPr>
          <w:rFonts w:ascii="Times New Roman" w:hAnsi="Times New Roman" w:cs="Times New Roman"/>
          <w:sz w:val="31"/>
          <w:szCs w:val="31"/>
          <w:u w:val="single"/>
          <w:vertAlign w:val="superscript"/>
        </w:rPr>
        <w:t>o</w:t>
      </w:r>
      <w:r>
        <w:rPr>
          <w:rFonts w:ascii="Times New Roman" w:hAnsi="Times New Roman" w:cs="Times New Roman"/>
          <w:sz w:val="23"/>
          <w:szCs w:val="23"/>
        </w:rPr>
        <w:t xml:space="preserve"> 2.192-70, de 24 de agosto de 2001, e a Lei Complementar n</w:t>
      </w:r>
      <w:r>
        <w:rPr>
          <w:rFonts w:ascii="Times New Roman" w:hAnsi="Times New Roman" w:cs="Times New Roman"/>
          <w:sz w:val="31"/>
          <w:szCs w:val="31"/>
          <w:u w:val="single"/>
          <w:vertAlign w:val="superscript"/>
        </w:rPr>
        <w:t>o</w:t>
      </w:r>
      <w:r>
        <w:rPr>
          <w:rFonts w:ascii="Times New Roman" w:hAnsi="Times New Roman" w:cs="Times New Roman"/>
          <w:sz w:val="23"/>
          <w:szCs w:val="23"/>
        </w:rPr>
        <w:t xml:space="preserve"> </w:t>
      </w:r>
    </w:p>
    <w:p w:rsidR="0085498A" w:rsidRDefault="0085498A">
      <w:pPr>
        <w:widowControl w:val="0"/>
        <w:autoSpaceDE w:val="0"/>
        <w:autoSpaceDN w:val="0"/>
        <w:adjustRightInd w:val="0"/>
        <w:spacing w:after="0" w:line="36" w:lineRule="exact"/>
        <w:rPr>
          <w:rFonts w:ascii="Times New Roman" w:hAnsi="Times New Roman" w:cs="Times New Roman"/>
          <w:sz w:val="23"/>
          <w:szCs w:val="23"/>
        </w:rPr>
      </w:pPr>
    </w:p>
    <w:p w:rsidR="0085498A" w:rsidRDefault="0085498A">
      <w:pPr>
        <w:widowControl w:val="0"/>
        <w:overflowPunct w:val="0"/>
        <w:autoSpaceDE w:val="0"/>
        <w:autoSpaceDN w:val="0"/>
        <w:adjustRightInd w:val="0"/>
        <w:spacing w:after="0" w:line="215" w:lineRule="auto"/>
        <w:ind w:left="7"/>
        <w:jc w:val="both"/>
        <w:rPr>
          <w:rFonts w:ascii="Times New Roman" w:hAnsi="Times New Roman" w:cs="Times New Roman"/>
          <w:sz w:val="23"/>
          <w:szCs w:val="23"/>
        </w:rPr>
      </w:pPr>
      <w:r>
        <w:rPr>
          <w:rFonts w:ascii="Times New Roman" w:hAnsi="Times New Roman" w:cs="Times New Roman"/>
          <w:sz w:val="24"/>
          <w:szCs w:val="24"/>
        </w:rPr>
        <w:t xml:space="preserve">148, de 25 de novembro de 2014. Também se propõem medidas de reforço da responsabilidade fiscal por meio de alterações à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w:t>
      </w:r>
      <w:proofErr w:type="gramEnd"/>
      <w:r>
        <w:rPr>
          <w:rFonts w:ascii="Times New Roman" w:hAnsi="Times New Roman" w:cs="Times New Roman"/>
          <w:sz w:val="24"/>
          <w:szCs w:val="24"/>
        </w:rPr>
        <w:t xml:space="preserve">, de 4 de maio de 2000, com vistas a aperfeiçoar registros de gastos com pessoal; permitir a implementação, por lei federal ulterior, de duas modalidades adicionais de garantia pela União a operações de exportação e a investimentos brasileiros no exterior; estabelecer mecanismos de limite à expansão do gasto; e disciplinar mecanismo extraordinário de contingenciamento </w:t>
      </w:r>
    </w:p>
    <w:p w:rsidR="0085498A" w:rsidRDefault="0085498A">
      <w:pPr>
        <w:widowControl w:val="0"/>
        <w:autoSpaceDE w:val="0"/>
        <w:autoSpaceDN w:val="0"/>
        <w:adjustRightInd w:val="0"/>
        <w:spacing w:after="0" w:line="6" w:lineRule="exact"/>
        <w:rPr>
          <w:rFonts w:ascii="Times New Roman" w:hAnsi="Times New Roman" w:cs="Times New Roman"/>
          <w:sz w:val="23"/>
          <w:szCs w:val="23"/>
        </w:rPr>
      </w:pPr>
    </w:p>
    <w:p w:rsidR="0085498A" w:rsidRDefault="0085498A">
      <w:pPr>
        <w:widowControl w:val="0"/>
        <w:overflowPunct w:val="0"/>
        <w:autoSpaceDE w:val="0"/>
        <w:autoSpaceDN w:val="0"/>
        <w:adjustRightInd w:val="0"/>
        <w:spacing w:after="0" w:line="240" w:lineRule="auto"/>
        <w:ind w:left="7"/>
        <w:jc w:val="both"/>
        <w:rPr>
          <w:rFonts w:ascii="Times New Roman" w:hAnsi="Times New Roman" w:cs="Times New Roman"/>
          <w:sz w:val="23"/>
          <w:szCs w:val="23"/>
        </w:rPr>
      </w:pPr>
      <w:r>
        <w:rPr>
          <w:rFonts w:ascii="Times New Roman" w:hAnsi="Times New Roman" w:cs="Times New Roman"/>
          <w:sz w:val="24"/>
          <w:szCs w:val="24"/>
        </w:rPr>
        <w:t>– o Regime Especial de Contingenciamento,</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além de dar outras providências. </w:t>
      </w:r>
    </w:p>
    <w:p w:rsidR="0085498A" w:rsidRDefault="0085498A">
      <w:pPr>
        <w:widowControl w:val="0"/>
        <w:autoSpaceDE w:val="0"/>
        <w:autoSpaceDN w:val="0"/>
        <w:adjustRightInd w:val="0"/>
        <w:spacing w:after="0" w:line="257" w:lineRule="exact"/>
        <w:rPr>
          <w:rFonts w:ascii="Times New Roman" w:hAnsi="Times New Roman" w:cs="Times New Roman"/>
          <w:sz w:val="23"/>
          <w:szCs w:val="23"/>
        </w:rPr>
      </w:pPr>
    </w:p>
    <w:p w:rsidR="0085498A" w:rsidRDefault="0085498A">
      <w:pPr>
        <w:widowControl w:val="0"/>
        <w:numPr>
          <w:ilvl w:val="0"/>
          <w:numId w:val="13"/>
        </w:numPr>
        <w:tabs>
          <w:tab w:val="clear" w:pos="720"/>
          <w:tab w:val="num" w:pos="1148"/>
        </w:tabs>
        <w:overflowPunct w:val="0"/>
        <w:autoSpaceDE w:val="0"/>
        <w:autoSpaceDN w:val="0"/>
        <w:adjustRightInd w:val="0"/>
        <w:spacing w:after="0" w:line="214"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Entre meados da década de 1990 e o início dos anos 2000, a União promoveu uma reforma fiscal que incluiu planos de reestruturação e refinanciamento de dívidas dos Governos Regionais, entre </w:t>
      </w:r>
    </w:p>
    <w:p w:rsidR="0085498A" w:rsidRDefault="0085498A">
      <w:pPr>
        <w:widowControl w:val="0"/>
        <w:autoSpaceDE w:val="0"/>
        <w:autoSpaceDN w:val="0"/>
        <w:adjustRightInd w:val="0"/>
        <w:spacing w:after="0" w:line="59"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26"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outras</w:t>
      </w:r>
      <w:proofErr w:type="gramEnd"/>
      <w:r>
        <w:rPr>
          <w:rFonts w:ascii="Times New Roman" w:hAnsi="Times New Roman" w:cs="Times New Roman"/>
          <w:sz w:val="24"/>
          <w:szCs w:val="24"/>
        </w:rPr>
        <w:t xml:space="preserve"> medidas. O contexto de surgimento dessas medidas foi o estado deficitário insustentável das contas públicas brasileiras. Por meio da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9.496, de 11 de setembro de 1997, que autorizou a assunção e renegociação das dívidas estaduais pela União no final da década de 1990, fortaleceu-se o pacto federativo nacional e eliminaram-se fontes de desequilíbrio macroeconômico. As condições desse refinanciamento previam, em linhas gerais, o pagamento por parte dos Estados de 20% a título de amortização extraordinária das suas dívidas, mediante a constituição de conta gráfica, e o reescalonamento do saldo restante, pelo prazo de 30 anos, considerando-se, na maior parte, uma taxa de juros de 6,0% ao ano, com atualização monetária pelo Índice Geral de Preços-Disponibilidade Interna - IGP-DI. </w:t>
      </w:r>
    </w:p>
    <w:p w:rsidR="0085498A" w:rsidRDefault="0085498A">
      <w:pPr>
        <w:widowControl w:val="0"/>
        <w:autoSpaceDE w:val="0"/>
        <w:autoSpaceDN w:val="0"/>
        <w:adjustRightInd w:val="0"/>
        <w:spacing w:after="0" w:line="258" w:lineRule="exact"/>
        <w:rPr>
          <w:rFonts w:ascii="Times New Roman" w:hAnsi="Times New Roman" w:cs="Times New Roman"/>
          <w:sz w:val="24"/>
          <w:szCs w:val="24"/>
        </w:rPr>
      </w:pPr>
    </w:p>
    <w:p w:rsidR="0085498A" w:rsidRDefault="0085498A">
      <w:pPr>
        <w:widowControl w:val="0"/>
        <w:numPr>
          <w:ilvl w:val="0"/>
          <w:numId w:val="13"/>
        </w:numPr>
        <w:tabs>
          <w:tab w:val="clear" w:pos="720"/>
          <w:tab w:val="num" w:pos="1148"/>
        </w:tabs>
        <w:overflowPunct w:val="0"/>
        <w:autoSpaceDE w:val="0"/>
        <w:autoSpaceDN w:val="0"/>
        <w:adjustRightInd w:val="0"/>
        <w:spacing w:after="0" w:line="235" w:lineRule="auto"/>
        <w:ind w:left="7" w:hanging="7"/>
        <w:jc w:val="both"/>
        <w:rPr>
          <w:rFonts w:ascii="Times New Roman" w:hAnsi="Times New Roman" w:cs="Times New Roman"/>
          <w:sz w:val="24"/>
          <w:szCs w:val="24"/>
        </w:rPr>
      </w:pPr>
      <w:r>
        <w:rPr>
          <w:rFonts w:ascii="Times New Roman" w:hAnsi="Times New Roman" w:cs="Times New Roman"/>
          <w:sz w:val="24"/>
          <w:szCs w:val="24"/>
        </w:rPr>
        <w:t>Nesse movimento, a dívida mobiliária e as dívidas antigas desses entes com bancos e instituições internacionais foram absorvidas pelo Governo Federal, que se tornou o maior credor de Estados e Municípios. Os contratos firmados com os Estados, no âmbito da Lei n</w:t>
      </w:r>
      <w:r>
        <w:rPr>
          <w:rFonts w:ascii="Times New Roman" w:hAnsi="Times New Roman" w:cs="Times New Roman"/>
          <w:strike/>
          <w:sz w:val="24"/>
          <w:szCs w:val="24"/>
        </w:rPr>
        <w:t>º</w:t>
      </w:r>
      <w:r>
        <w:rPr>
          <w:rFonts w:ascii="Times New Roman" w:hAnsi="Times New Roman" w:cs="Times New Roman"/>
          <w:sz w:val="24"/>
          <w:szCs w:val="24"/>
        </w:rPr>
        <w:t xml:space="preserve"> 9.496, de 1997, por exemplo, instituíram a obrigação de que fossem firmados os Programas de Reestruturação e Ajuste Fiscal - PAF, de maneira que fosse monitorada a situação fiscal daqueles que refinanciaram suas dívidas. Além disso, essa reforma trouxe a proibição de emissão de títulos públicos pelos governos regionais e o contingenciamento da oferta de crédito bancário para os entes via resolução do Conselho Monetário Nacional – CMN. Com isso, a capacidade de contratação de novas dívidas por parte desses entes ficou bastante limitada e o resultado fiscal era determinado quase completamente pela necessidade de pagamento das dívidas com o Tesouro Nacional. </w:t>
      </w:r>
    </w:p>
    <w:p w:rsidR="0085498A" w:rsidRDefault="0085498A">
      <w:pPr>
        <w:widowControl w:val="0"/>
        <w:autoSpaceDE w:val="0"/>
        <w:autoSpaceDN w:val="0"/>
        <w:adjustRightInd w:val="0"/>
        <w:spacing w:after="0" w:line="198" w:lineRule="exact"/>
        <w:rPr>
          <w:rFonts w:ascii="Times New Roman" w:hAnsi="Times New Roman" w:cs="Times New Roman"/>
          <w:sz w:val="24"/>
          <w:szCs w:val="24"/>
        </w:rPr>
      </w:pPr>
    </w:p>
    <w:p w:rsidR="0085498A" w:rsidRDefault="0085498A">
      <w:pPr>
        <w:widowControl w:val="0"/>
        <w:numPr>
          <w:ilvl w:val="0"/>
          <w:numId w:val="13"/>
        </w:numPr>
        <w:tabs>
          <w:tab w:val="clear" w:pos="720"/>
          <w:tab w:val="num" w:pos="1147"/>
        </w:tabs>
        <w:overflowPunct w:val="0"/>
        <w:autoSpaceDE w:val="0"/>
        <w:autoSpaceDN w:val="0"/>
        <w:adjustRightInd w:val="0"/>
        <w:spacing w:after="0" w:line="240" w:lineRule="auto"/>
        <w:ind w:left="1147" w:hanging="1147"/>
        <w:jc w:val="both"/>
        <w:rPr>
          <w:rFonts w:ascii="Times New Roman" w:hAnsi="Times New Roman" w:cs="Times New Roman"/>
          <w:sz w:val="24"/>
          <w:szCs w:val="24"/>
        </w:rPr>
      </w:pPr>
      <w:r>
        <w:rPr>
          <w:rFonts w:ascii="Times New Roman" w:hAnsi="Times New Roman" w:cs="Times New Roman"/>
          <w:sz w:val="24"/>
          <w:szCs w:val="24"/>
        </w:rPr>
        <w:t xml:space="preserve">Em linhas gerais, a renegociação em questão contribuiu para a redução do saldo devedor da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768"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3" w:name="page24"/>
      <w:bookmarkEnd w:id="73"/>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37"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31"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dívida</w:t>
      </w:r>
      <w:proofErr w:type="gramEnd"/>
      <w:r>
        <w:rPr>
          <w:rFonts w:ascii="Times New Roman" w:hAnsi="Times New Roman" w:cs="Times New Roman"/>
          <w:sz w:val="24"/>
          <w:szCs w:val="24"/>
        </w:rPr>
        <w:t xml:space="preserve"> financeira dos Estados e do Distrito Federal, por meio da concessão de um subsídio inicial, do alongamento do prazo de pagamento, bem como da redução dos encargos financeiros. Em contrapartida a estes benefícios, os Estados e o Distrito Federal comprometeram-se a observar o adimplemento no pagamento das prestações da dívida refinanciada e a estabelecer e cumprir seus respectivos PAF, que são parte integrante dos contratos de refinanciamento de dívidas, consistindo em um documento por meio do qual um Estado se propõe a adotar ações que possibilitem alcançar metas ou compromissos.</w:t>
      </w:r>
    </w:p>
    <w:p w:rsidR="0085498A" w:rsidRDefault="0085498A">
      <w:pPr>
        <w:widowControl w:val="0"/>
        <w:autoSpaceDE w:val="0"/>
        <w:autoSpaceDN w:val="0"/>
        <w:adjustRightInd w:val="0"/>
        <w:spacing w:after="0" w:line="264" w:lineRule="exact"/>
        <w:rPr>
          <w:rFonts w:ascii="Times New Roman" w:hAnsi="Times New Roman" w:cs="Times New Roman"/>
          <w:sz w:val="24"/>
          <w:szCs w:val="24"/>
        </w:rPr>
      </w:pPr>
    </w:p>
    <w:p w:rsidR="0085498A" w:rsidRDefault="0085498A">
      <w:pPr>
        <w:widowControl w:val="0"/>
        <w:numPr>
          <w:ilvl w:val="0"/>
          <w:numId w:val="14"/>
        </w:numPr>
        <w:tabs>
          <w:tab w:val="clear" w:pos="720"/>
          <w:tab w:val="num" w:pos="1150"/>
        </w:tabs>
        <w:overflowPunct w:val="0"/>
        <w:autoSpaceDE w:val="0"/>
        <w:autoSpaceDN w:val="0"/>
        <w:adjustRightInd w:val="0"/>
        <w:spacing w:after="0" w:line="232"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Inicialmente assinados pelos governadores dos 25 Estados que refinanciaram suas dívidas (Amapá e Tocantins não o fizeram), os PAF apresentam metas anuais para um triênio, considerando a evolução das finanças estaduais, os indicadores macroeconômicos para o novo período e a política fiscal adotada pelos governos estaduais. A cada ano é avaliado o cumprimento das metas e compromissos do exercício anterior. Anualmente pode ser realizada a atualização de metas para um novo triênio. Estes procedimentos são observados enquanto perdurar o contrato de refinanciamento. </w:t>
      </w:r>
    </w:p>
    <w:p w:rsidR="0085498A" w:rsidRDefault="0085498A">
      <w:pPr>
        <w:widowControl w:val="0"/>
        <w:autoSpaceDE w:val="0"/>
        <w:autoSpaceDN w:val="0"/>
        <w:adjustRightInd w:val="0"/>
        <w:spacing w:after="0" w:line="255" w:lineRule="exact"/>
        <w:rPr>
          <w:rFonts w:ascii="Times New Roman" w:hAnsi="Times New Roman" w:cs="Times New Roman"/>
          <w:sz w:val="24"/>
          <w:szCs w:val="24"/>
        </w:rPr>
      </w:pPr>
    </w:p>
    <w:p w:rsidR="0085498A" w:rsidRDefault="0085498A">
      <w:pPr>
        <w:widowControl w:val="0"/>
        <w:numPr>
          <w:ilvl w:val="0"/>
          <w:numId w:val="14"/>
        </w:numPr>
        <w:tabs>
          <w:tab w:val="clear" w:pos="720"/>
          <w:tab w:val="num" w:pos="1133"/>
        </w:tabs>
        <w:overflowPunct w:val="0"/>
        <w:autoSpaceDE w:val="0"/>
        <w:autoSpaceDN w:val="0"/>
        <w:adjustRightInd w:val="0"/>
        <w:spacing w:after="0" w:line="22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Ao longo da existência dos PAF, por conta da adoção de uma postura consistente com a manutenção do equilíbrio fiscal e com a estabilidade macroeconômica, os resultados alcançados pelos Estados foram significativos, em especial na redução do endividamento estadual.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14"/>
        </w:numPr>
        <w:tabs>
          <w:tab w:val="clear" w:pos="720"/>
          <w:tab w:val="num" w:pos="1148"/>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Em decorrência da crise internacional de 2008, o Governo Federal empreendeu uma política de preservação do emprego e da renda, por meio do estímulo ao investimento para conter os efeitos da crise sobre a atividade econômica doméstica. Assim, foram criados programas de financiamento com recursos de fontes públicas destinados aos entes federados, com foco no fomento ao investimento em infraestrutura.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14"/>
        </w:numPr>
        <w:tabs>
          <w:tab w:val="clear" w:pos="720"/>
          <w:tab w:val="num" w:pos="1148"/>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Ressalta-se, entretanto, que a crise internacional iniciada nos Estados Unidos em 2008 disseminou-se, ao longo dos anos, para a União europeia e a China. Foi a partir de 2014 que a desaceleração da economia chinesa impactou de forma significativa o preço mundial das commodities. O Brasil, como grande produtor de commodities, foi fortemente afetado por esse último desenvolvimento da crise econômica mundial.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14"/>
        </w:numPr>
        <w:tabs>
          <w:tab w:val="clear" w:pos="720"/>
          <w:tab w:val="num" w:pos="1148"/>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Dessa forma, com a deterioração do cenário internacional, houve retração da economia brasileira impactando a arrecadação do setor público. Somado a isso, a elevação das despesas obrigatórias, especialmente </w:t>
      </w:r>
      <w:proofErr w:type="gramStart"/>
      <w:r>
        <w:rPr>
          <w:rFonts w:ascii="Times New Roman" w:hAnsi="Times New Roman" w:cs="Times New Roman"/>
          <w:sz w:val="24"/>
          <w:szCs w:val="24"/>
        </w:rPr>
        <w:t>despesas com pessoal, gerou</w:t>
      </w:r>
      <w:proofErr w:type="gramEnd"/>
      <w:r>
        <w:rPr>
          <w:rFonts w:ascii="Times New Roman" w:hAnsi="Times New Roman" w:cs="Times New Roman"/>
          <w:sz w:val="24"/>
          <w:szCs w:val="24"/>
        </w:rPr>
        <w:t xml:space="preserve"> desequilíbrios fiscais nos entes subnacionais da Federação. Em tal cenário, esses efeitos vêm implicando em dificuldades de ajuste de despesas aos novos patamares de receita </w:t>
      </w:r>
    </w:p>
    <w:p w:rsidR="0085498A" w:rsidRDefault="0085498A">
      <w:pPr>
        <w:widowControl w:val="0"/>
        <w:autoSpaceDE w:val="0"/>
        <w:autoSpaceDN w:val="0"/>
        <w:adjustRightInd w:val="0"/>
        <w:spacing w:after="0" w:line="201" w:lineRule="exact"/>
        <w:rPr>
          <w:rFonts w:ascii="Times New Roman" w:hAnsi="Times New Roman" w:cs="Times New Roman"/>
          <w:sz w:val="24"/>
          <w:szCs w:val="24"/>
        </w:rPr>
      </w:pPr>
    </w:p>
    <w:p w:rsidR="0085498A" w:rsidRDefault="0085498A">
      <w:pPr>
        <w:widowControl w:val="0"/>
        <w:numPr>
          <w:ilvl w:val="0"/>
          <w:numId w:val="14"/>
        </w:numPr>
        <w:tabs>
          <w:tab w:val="clear" w:pos="720"/>
          <w:tab w:val="num" w:pos="1208"/>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Dentro desse contexto foi aprovada a Lei Complementar </w:t>
      </w:r>
      <w:proofErr w:type="gramStart"/>
      <w:r>
        <w:rPr>
          <w:rFonts w:ascii="Times New Roman" w:hAnsi="Times New Roman" w:cs="Times New Roman"/>
          <w:sz w:val="24"/>
          <w:szCs w:val="24"/>
        </w:rPr>
        <w:t>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148</w:t>
      </w:r>
      <w:proofErr w:type="gramEnd"/>
      <w:r>
        <w:rPr>
          <w:rFonts w:ascii="Times New Roman" w:hAnsi="Times New Roman" w:cs="Times New Roman"/>
          <w:sz w:val="24"/>
          <w:szCs w:val="24"/>
        </w:rPr>
        <w:t xml:space="preserve">, de 25 de novembro de 2014, que promoveu a troca dos indexadores originais dos contratos refinanciados no passado (IPCA mais 4% a.a. ou taxa Selic, o que for menor, em substituição aos encargos contratuais originais, IGP-DI mais juros de 6% a 7,5% a.a. para estados e Distrito Federal, e IGP-DI + 9% a.a. para os Municípios). Os municípios foram os grandes beneficiados pela redução dos encargos, com impactos significativos de redução do estoque de dívidas e, por consequência, das prestações. Os estados, por outro lado, não foram beneficiados na mesma magnitude, mostrando constantes dificuldades no pagamento da despesa com pessoal mensal e tendo dificuldades para honrar as parcelas da dívida com a União. </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numPr>
          <w:ilvl w:val="0"/>
          <w:numId w:val="14"/>
        </w:numPr>
        <w:tabs>
          <w:tab w:val="clear" w:pos="720"/>
          <w:tab w:val="num" w:pos="1187"/>
        </w:tabs>
        <w:overflowPunct w:val="0"/>
        <w:autoSpaceDE w:val="0"/>
        <w:autoSpaceDN w:val="0"/>
        <w:adjustRightInd w:val="0"/>
        <w:spacing w:after="0" w:line="240" w:lineRule="auto"/>
        <w:ind w:left="1187" w:hanging="1187"/>
        <w:jc w:val="both"/>
        <w:rPr>
          <w:rFonts w:ascii="Times New Roman" w:hAnsi="Times New Roman" w:cs="Times New Roman"/>
          <w:sz w:val="24"/>
          <w:szCs w:val="24"/>
        </w:rPr>
      </w:pPr>
      <w:r>
        <w:rPr>
          <w:rFonts w:ascii="Times New Roman" w:hAnsi="Times New Roman" w:cs="Times New Roman"/>
          <w:sz w:val="24"/>
          <w:szCs w:val="24"/>
        </w:rPr>
        <w:t xml:space="preserve">Por esse motivo, os estados solicitaram o auxílio do governo federal para cumprimento de </w:t>
      </w:r>
    </w:p>
    <w:p w:rsidR="0085498A" w:rsidRDefault="0085498A">
      <w:pPr>
        <w:widowControl w:val="0"/>
        <w:autoSpaceDE w:val="0"/>
        <w:autoSpaceDN w:val="0"/>
        <w:adjustRightInd w:val="0"/>
        <w:spacing w:after="0" w:line="58"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192"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suas</w:t>
      </w:r>
      <w:proofErr w:type="gramEnd"/>
      <w:r>
        <w:rPr>
          <w:rFonts w:ascii="Times New Roman" w:hAnsi="Times New Roman" w:cs="Times New Roman"/>
          <w:sz w:val="24"/>
          <w:szCs w:val="24"/>
        </w:rPr>
        <w:t xml:space="preserve"> obrigações mensais e manutenção dos serviços públicos essenciais em funcionamento. As solicitações foram consolidadas na proposta apresentada na 159</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Confaz, ocorrida em Alagoas no dia </w:t>
      </w:r>
    </w:p>
    <w:p w:rsidR="0085498A" w:rsidRDefault="0085498A">
      <w:pPr>
        <w:widowControl w:val="0"/>
        <w:autoSpaceDE w:val="0"/>
        <w:autoSpaceDN w:val="0"/>
        <w:adjustRightInd w:val="0"/>
        <w:spacing w:after="0" w:line="36" w:lineRule="exact"/>
        <w:rPr>
          <w:rFonts w:ascii="Times New Roman" w:hAnsi="Times New Roman" w:cs="Times New Roman"/>
          <w:sz w:val="24"/>
          <w:szCs w:val="24"/>
        </w:rPr>
      </w:pPr>
    </w:p>
    <w:p w:rsidR="0085498A" w:rsidRDefault="0085498A">
      <w:pPr>
        <w:widowControl w:val="0"/>
        <w:numPr>
          <w:ilvl w:val="0"/>
          <w:numId w:val="15"/>
        </w:numPr>
        <w:tabs>
          <w:tab w:val="clear" w:pos="720"/>
          <w:tab w:val="num" w:pos="331"/>
        </w:tabs>
        <w:overflowPunct w:val="0"/>
        <w:autoSpaceDE w:val="0"/>
        <w:autoSpaceDN w:val="0"/>
        <w:adjustRightInd w:val="0"/>
        <w:spacing w:after="0" w:line="214" w:lineRule="auto"/>
        <w:ind w:left="7" w:hanging="7"/>
        <w:jc w:val="both"/>
        <w:rPr>
          <w:rFonts w:ascii="Times New Roman" w:hAnsi="Times New Roman" w:cs="Times New Roman"/>
          <w:sz w:val="24"/>
          <w:szCs w:val="24"/>
        </w:rPr>
      </w:pPr>
      <w:proofErr w:type="gramStart"/>
      <w:r>
        <w:rPr>
          <w:rFonts w:ascii="Times New Roman" w:hAnsi="Times New Roman" w:cs="Times New Roman"/>
          <w:sz w:val="24"/>
          <w:szCs w:val="24"/>
        </w:rPr>
        <w:t>de</w:t>
      </w:r>
      <w:proofErr w:type="gramEnd"/>
      <w:r>
        <w:rPr>
          <w:rFonts w:ascii="Times New Roman" w:hAnsi="Times New Roman" w:cs="Times New Roman"/>
          <w:sz w:val="24"/>
          <w:szCs w:val="24"/>
        </w:rPr>
        <w:t xml:space="preserve"> dezembro de 2015, em que os estados solicitaram o alongamento do prazo para pagamento das dívidas refinanciadas pela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9.496, de 1997, por 10 anos.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1096"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4" w:name="page25"/>
      <w:bookmarkEnd w:id="74"/>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37" w:lineRule="exact"/>
        <w:rPr>
          <w:rFonts w:ascii="Times New Roman" w:hAnsi="Times New Roman" w:cs="Times New Roman"/>
          <w:sz w:val="24"/>
          <w:szCs w:val="24"/>
        </w:rPr>
      </w:pPr>
    </w:p>
    <w:p w:rsidR="0085498A" w:rsidRDefault="0085498A">
      <w:pPr>
        <w:widowControl w:val="0"/>
        <w:numPr>
          <w:ilvl w:val="0"/>
          <w:numId w:val="16"/>
        </w:numPr>
        <w:tabs>
          <w:tab w:val="clear" w:pos="720"/>
          <w:tab w:val="num" w:pos="1208"/>
        </w:tabs>
        <w:overflowPunct w:val="0"/>
        <w:autoSpaceDE w:val="0"/>
        <w:autoSpaceDN w:val="0"/>
        <w:adjustRightInd w:val="0"/>
        <w:spacing w:after="0" w:line="234"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Diante do pleito dos estados, o governo federal elaborou estudos acerca dos impactos a serem gerados nas finanças públicas e os reais benefícios das propostas aos entes da federação brasileira. Contudo, o alongamento de 10 anos proposto pelos estados pioraria a situação de alguns deles, em especial, por força da dinâmica da metodologia de cálculo das parcelas e da eliminação do limite de pagamento </w:t>
      </w:r>
      <w:proofErr w:type="gramStart"/>
      <w:r>
        <w:rPr>
          <w:rFonts w:ascii="Times New Roman" w:hAnsi="Times New Roman" w:cs="Times New Roman"/>
          <w:sz w:val="24"/>
          <w:szCs w:val="24"/>
        </w:rPr>
        <w:t>a determinado</w:t>
      </w:r>
      <w:proofErr w:type="gramEnd"/>
      <w:r>
        <w:rPr>
          <w:rFonts w:ascii="Times New Roman" w:hAnsi="Times New Roman" w:cs="Times New Roman"/>
          <w:sz w:val="24"/>
          <w:szCs w:val="24"/>
        </w:rPr>
        <w:t xml:space="preserve"> percentual da respectiva Receita Líquida Real. O fim deste limite associado a um prazo de 10 anos implicaria, de imediato, um maior comprometimento financeiro desses entes, cuja parcela de dívida com a União seria aumentada. Respeitando os critérios de isonomia, o governo federal verificou que seria mais eficiente um alongamento de 20 anos, de forma a auxiliar os estados na manutenção de seus serviços essenciais, como saúde, educação e segurança. </w:t>
      </w:r>
    </w:p>
    <w:p w:rsidR="0085498A" w:rsidRDefault="0085498A">
      <w:pPr>
        <w:widowControl w:val="0"/>
        <w:autoSpaceDE w:val="0"/>
        <w:autoSpaceDN w:val="0"/>
        <w:adjustRightInd w:val="0"/>
        <w:spacing w:after="0" w:line="263" w:lineRule="exact"/>
        <w:rPr>
          <w:rFonts w:ascii="Times New Roman" w:hAnsi="Times New Roman" w:cs="Times New Roman"/>
          <w:sz w:val="24"/>
          <w:szCs w:val="24"/>
        </w:rPr>
      </w:pPr>
    </w:p>
    <w:p w:rsidR="0085498A" w:rsidRDefault="0085498A">
      <w:pPr>
        <w:widowControl w:val="0"/>
        <w:numPr>
          <w:ilvl w:val="0"/>
          <w:numId w:val="16"/>
        </w:numPr>
        <w:tabs>
          <w:tab w:val="clear" w:pos="720"/>
          <w:tab w:val="num" w:pos="1208"/>
        </w:tabs>
        <w:overflowPunct w:val="0"/>
        <w:autoSpaceDE w:val="0"/>
        <w:autoSpaceDN w:val="0"/>
        <w:adjustRightInd w:val="0"/>
        <w:spacing w:after="0" w:line="228"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Diante disso, levando-se em consideração a diversidade de situações dos estados, as medidas ora propostas por este Ministério da Fazenda compreendem ações que permitam suavização de pagamentos de compromissos financeiros para com a União, com o estabelecimento de condicionantes que permitam reequilibrar a situação fiscal desses entes no médio prazo, conforme detalhado a seguir. </w:t>
      </w:r>
    </w:p>
    <w:p w:rsidR="0085498A" w:rsidRDefault="0085498A">
      <w:pPr>
        <w:widowControl w:val="0"/>
        <w:autoSpaceDE w:val="0"/>
        <w:autoSpaceDN w:val="0"/>
        <w:adjustRightInd w:val="0"/>
        <w:spacing w:after="0" w:line="255" w:lineRule="exact"/>
        <w:rPr>
          <w:rFonts w:ascii="Times New Roman" w:hAnsi="Times New Roman" w:cs="Times New Roman"/>
          <w:sz w:val="24"/>
          <w:szCs w:val="24"/>
        </w:rPr>
      </w:pPr>
    </w:p>
    <w:p w:rsidR="0085498A" w:rsidRDefault="0085498A">
      <w:pPr>
        <w:widowControl w:val="0"/>
        <w:numPr>
          <w:ilvl w:val="0"/>
          <w:numId w:val="16"/>
        </w:numPr>
        <w:tabs>
          <w:tab w:val="clear" w:pos="720"/>
          <w:tab w:val="num" w:pos="1208"/>
        </w:tabs>
        <w:overflowPunct w:val="0"/>
        <w:autoSpaceDE w:val="0"/>
        <w:autoSpaceDN w:val="0"/>
        <w:adjustRightInd w:val="0"/>
        <w:spacing w:after="0" w:line="231"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Propõe-se a concessão de prazo adicional de até 240 meses para pagamento das dívidas refinanciadas pelos entes estaduais perante a União, mediante celebração de aditivo contratual, com redução de até 40% no valor das prestações nos 24 meses posteriores à celebração do aditivo. Além disso, propõe-se autorizar as instituições públicas federais, a seu critério, a repactuarem financiamentos concedidos aos estados e ao Distrito Federal, com recursos do Banco Nacional de Desenvolvimento Econômico e Social – BNDES, conforme condições estabelecidas pelo CMN. Nessas repactuações, </w:t>
      </w:r>
    </w:p>
    <w:p w:rsidR="0085498A" w:rsidRDefault="0085498A">
      <w:pPr>
        <w:widowControl w:val="0"/>
        <w:autoSpaceDE w:val="0"/>
        <w:autoSpaceDN w:val="0"/>
        <w:adjustRightInd w:val="0"/>
        <w:spacing w:after="0" w:line="62"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01"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autoriza</w:t>
      </w:r>
      <w:proofErr w:type="gramEnd"/>
      <w:r>
        <w:rPr>
          <w:rFonts w:ascii="Times New Roman" w:hAnsi="Times New Roman" w:cs="Times New Roman"/>
          <w:sz w:val="24"/>
          <w:szCs w:val="24"/>
        </w:rPr>
        <w:t>-se a dispensa da verificação dos requisitos exigidos para a realização de operações de crédito e concessão de garantia pela União, inclusive aqueles definidos na Lei Complementar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 de 4 de maio de 2000 – Lei de Responsabilidade Fiscal – LRF.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16"/>
        </w:numPr>
        <w:tabs>
          <w:tab w:val="clear" w:pos="720"/>
          <w:tab w:val="num" w:pos="1208"/>
        </w:tabs>
        <w:overflowPunct w:val="0"/>
        <w:autoSpaceDE w:val="0"/>
        <w:autoSpaceDN w:val="0"/>
        <w:adjustRightInd w:val="0"/>
        <w:spacing w:after="0" w:line="214"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Em contrapartida, propõem-se como condicionante a exigência de que, no prazo de até 180 dias da assinatura dos termos aditivos contratuais, que os entes sancionem e publiquem leis determinando </w:t>
      </w:r>
    </w:p>
    <w:p w:rsidR="0085498A" w:rsidRDefault="0085498A">
      <w:pPr>
        <w:widowControl w:val="0"/>
        <w:autoSpaceDE w:val="0"/>
        <w:autoSpaceDN w:val="0"/>
        <w:adjustRightInd w:val="0"/>
        <w:spacing w:after="0" w:line="59"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22"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adoção durante os 24 meses subsequentes de medidas para auxiliá-los a reduzir suas despesas, conforme definido no art.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Projeto, das quais se destacam: reduzir em 10% a despesa mensal com cargos de livre provimento; não conceder aumento de remunerações dos servidores a qualquer título, ressalvadas as decorrentes de atos derivados de sentença judicial e previstas constitucionalmente, bem como suspender a contratação de pessoal, salvo em casos específicos; limitar o crescimento das outras despesas correntes à variação da inflação; e vedar a edição de novas leis ou a criação de programas que concedam ou ampliem incentivo ou benefício de natureza tributária ou financeira. </w:t>
      </w:r>
    </w:p>
    <w:p w:rsidR="0085498A" w:rsidRDefault="0085498A">
      <w:pPr>
        <w:widowControl w:val="0"/>
        <w:autoSpaceDE w:val="0"/>
        <w:autoSpaceDN w:val="0"/>
        <w:adjustRightInd w:val="0"/>
        <w:spacing w:after="0" w:line="261" w:lineRule="exact"/>
        <w:rPr>
          <w:rFonts w:ascii="Times New Roman" w:hAnsi="Times New Roman" w:cs="Times New Roman"/>
          <w:sz w:val="24"/>
          <w:szCs w:val="24"/>
        </w:rPr>
      </w:pPr>
    </w:p>
    <w:p w:rsidR="0085498A" w:rsidRDefault="0085498A">
      <w:pPr>
        <w:widowControl w:val="0"/>
        <w:numPr>
          <w:ilvl w:val="0"/>
          <w:numId w:val="16"/>
        </w:numPr>
        <w:tabs>
          <w:tab w:val="clear" w:pos="720"/>
          <w:tab w:val="num" w:pos="1193"/>
        </w:tabs>
        <w:overflowPunct w:val="0"/>
        <w:autoSpaceDE w:val="0"/>
        <w:autoSpaceDN w:val="0"/>
        <w:adjustRightInd w:val="0"/>
        <w:spacing w:after="0" w:line="234"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Ademais, os entes também terão, como condicionante, aprovar lei que estabeleça normas de finanças públicas voltadas para a responsabilidade na gestão fiscal do ente, em linha com o que determina a Constituição Federal e a LRF, que contenha, no mínimo, os seguintes dispositivos: instituição do regime de previdência complementar, caso ainda não tenha publicado outra lei com o mesmo efeito, e elevação das contribuições previdenciárias dos servidores e patronal ao regime próprio de previdência social; reforma do regime jurídico dos servidores ativos, inativos, civis e militares para limitar os benefícios, progressões e vantagens ao que é estabelecido para os servidores da União; instituição de monitoramento fiscal contínuo das contas do ente, de modo a propor medidas necessárias para a manutenção do equilíbrio fiscal; instituição de critérios para avaliação periódica dos programas e projetos do ente. </w:t>
      </w:r>
    </w:p>
    <w:p w:rsidR="0085498A" w:rsidRDefault="0085498A">
      <w:pPr>
        <w:widowControl w:val="0"/>
        <w:autoSpaceDE w:val="0"/>
        <w:autoSpaceDN w:val="0"/>
        <w:adjustRightInd w:val="0"/>
        <w:spacing w:after="0" w:line="262" w:lineRule="exact"/>
        <w:rPr>
          <w:rFonts w:ascii="Times New Roman" w:hAnsi="Times New Roman" w:cs="Times New Roman"/>
          <w:sz w:val="24"/>
          <w:szCs w:val="24"/>
        </w:rPr>
      </w:pPr>
    </w:p>
    <w:p w:rsidR="0085498A" w:rsidRDefault="0085498A">
      <w:pPr>
        <w:widowControl w:val="0"/>
        <w:numPr>
          <w:ilvl w:val="0"/>
          <w:numId w:val="16"/>
        </w:numPr>
        <w:tabs>
          <w:tab w:val="clear" w:pos="720"/>
          <w:tab w:val="num" w:pos="1193"/>
        </w:tabs>
        <w:overflowPunct w:val="0"/>
        <w:autoSpaceDE w:val="0"/>
        <w:autoSpaceDN w:val="0"/>
        <w:adjustRightInd w:val="0"/>
        <w:spacing w:after="0" w:line="229"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Adicionalmente, está sendo facultada a opção pela redução de 40% na prestação dos entes por até 24 meses seguintes à assinatura de aditivo contratual com a União. Para ter este benefício, os estados optantes terão que editar leis que determinem durante os 24 meses seguintes a redução de 20% na despesa mensal com cargos de livre provimento e a limitação das despesas com publicidade e propaganda a 50% da média dos empenhos efetuados nos últimos três exercícios. Para fazer jus a este benefício,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1028"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5" w:name="page26"/>
      <w:bookmarkEnd w:id="75"/>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82"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7"/>
        <w:rPr>
          <w:rFonts w:ascii="Times New Roman" w:hAnsi="Times New Roman" w:cs="Times New Roman"/>
          <w:sz w:val="24"/>
          <w:szCs w:val="24"/>
        </w:rPr>
      </w:pPr>
      <w:proofErr w:type="gramStart"/>
      <w:r>
        <w:rPr>
          <w:rFonts w:ascii="Times New Roman" w:hAnsi="Times New Roman" w:cs="Times New Roman"/>
          <w:sz w:val="24"/>
          <w:szCs w:val="24"/>
        </w:rPr>
        <w:t>também</w:t>
      </w:r>
      <w:proofErr w:type="gramEnd"/>
      <w:r>
        <w:rPr>
          <w:rFonts w:ascii="Times New Roman" w:hAnsi="Times New Roman" w:cs="Times New Roman"/>
          <w:sz w:val="24"/>
          <w:szCs w:val="24"/>
        </w:rPr>
        <w:t xml:space="preserve"> há a vedação de que o ente contrate operação de crédito pelo prazo de até 48 meses.</w:t>
      </w:r>
    </w:p>
    <w:p w:rsidR="0085498A" w:rsidRDefault="0085498A">
      <w:pPr>
        <w:widowControl w:val="0"/>
        <w:autoSpaceDE w:val="0"/>
        <w:autoSpaceDN w:val="0"/>
        <w:adjustRightInd w:val="0"/>
        <w:spacing w:after="0" w:line="202"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O art. 9</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do Projeto autoriza a União a receber bens, direitos e participações acionárias em sociedades empresárias, controladas por estados e Distrito Federal, como contrapartida à amortização, em caráter provisório, dos contratos de refinanciamento celebrados com o ente. A valoração desses ativos será atestada em laudo de avaliação produzido por empresa especializada. A União, por sua vez, deverá adotar as providências necessárias para a alienação dos bens, direitos e participações </w:t>
      </w:r>
      <w:proofErr w:type="gramStart"/>
      <w:r>
        <w:rPr>
          <w:rFonts w:ascii="Times New Roman" w:hAnsi="Times New Roman" w:cs="Times New Roman"/>
          <w:sz w:val="24"/>
          <w:szCs w:val="24"/>
        </w:rPr>
        <w:t>acionárias recebidos</w:t>
      </w:r>
      <w:proofErr w:type="gramEnd"/>
      <w:r>
        <w:rPr>
          <w:rFonts w:ascii="Times New Roman" w:hAnsi="Times New Roman" w:cs="Times New Roman"/>
          <w:sz w:val="24"/>
          <w:szCs w:val="24"/>
        </w:rPr>
        <w:t xml:space="preserve"> em até 24 meses após a respectiva recepção, podendo o prazo ser prorrogado por até 12 meses.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193"/>
        </w:tabs>
        <w:overflowPunct w:val="0"/>
        <w:autoSpaceDE w:val="0"/>
        <w:autoSpaceDN w:val="0"/>
        <w:adjustRightInd w:val="0"/>
        <w:spacing w:after="0" w:line="192"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Ainda com relação </w:t>
      </w:r>
      <w:proofErr w:type="gramStart"/>
      <w:r>
        <w:rPr>
          <w:rFonts w:ascii="Times New Roman" w:hAnsi="Times New Roman" w:cs="Times New Roman"/>
          <w:sz w:val="24"/>
          <w:szCs w:val="24"/>
        </w:rPr>
        <w:t>às medidas que</w:t>
      </w:r>
      <w:proofErr w:type="gramEnd"/>
      <w:r>
        <w:rPr>
          <w:rFonts w:ascii="Times New Roman" w:hAnsi="Times New Roman" w:cs="Times New Roman"/>
          <w:sz w:val="24"/>
          <w:szCs w:val="24"/>
        </w:rPr>
        <w:t xml:space="preserve"> envolvem o relacionamento com os Estados, estão sendo propostas alterações na Lei Complementar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148, de 2014, na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9.496, de 1997, e na Medida Provisória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2.192-70, de 2001, de forma a adequar os conceitos utilizados no PAF, e no Programa de Acompanhamento Fiscal, definido na citada Lei Complementar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148, de 2014, àqueles utilizados na LRF. </w:t>
      </w:r>
    </w:p>
    <w:p w:rsidR="0085498A" w:rsidRDefault="0085498A">
      <w:pPr>
        <w:widowControl w:val="0"/>
        <w:autoSpaceDE w:val="0"/>
        <w:autoSpaceDN w:val="0"/>
        <w:adjustRightInd w:val="0"/>
        <w:spacing w:after="0" w:line="255"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210"/>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Importante esclarecer que a solução proposta com relação às dívidas estaduais tem caráter excepcional e é justificada pela difícil conjuntura enfrentada pelos governos regionais. Ademais, a proposta em questão deverá contribuir com um consistente robustecimento do arcabouço legal/fiscal dos estados, de modo a dotá-los de mecanismo adicional capaz de fazer frente ao difícil quadro fiscal, sem, contudo, comprometer o necessário equilíbrio das contas públicas da União.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208"/>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Num cenário conservador, em que todos os estados optem por receber a totalidade dos benefícios permitidos e assinem aditivos contratuais até 30 de junho de 2016, </w:t>
      </w:r>
      <w:proofErr w:type="gramStart"/>
      <w:r>
        <w:rPr>
          <w:rFonts w:ascii="Times New Roman" w:hAnsi="Times New Roman" w:cs="Times New Roman"/>
          <w:sz w:val="24"/>
          <w:szCs w:val="24"/>
        </w:rPr>
        <w:t>estima-se</w:t>
      </w:r>
      <w:proofErr w:type="gramEnd"/>
      <w:r>
        <w:rPr>
          <w:rFonts w:ascii="Times New Roman" w:hAnsi="Times New Roman" w:cs="Times New Roman"/>
          <w:sz w:val="24"/>
          <w:szCs w:val="24"/>
        </w:rPr>
        <w:t xml:space="preserve"> que poderão ser postergados valores de até R$ 9,6 bilhões em 2016, R$ 18,9 bilhões em 2017 e R$ 17 bilhões em 2018. Importante ressaltar que a medida não é perdão da dívida e sim uma repactuação, não gerando custo financeiro para a União.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208"/>
        </w:tabs>
        <w:overflowPunct w:val="0"/>
        <w:autoSpaceDE w:val="0"/>
        <w:autoSpaceDN w:val="0"/>
        <w:adjustRightInd w:val="0"/>
        <w:spacing w:after="0" w:line="235"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No bojo desse esforço de auxílio aos estados e na proposição de medidas que contribuam para a melhoria na situação fiscal dos entes, este Ministério da Fazenda também submete à apreciação de Vossa Excelência medidas de reforço à responsabilidade fiscal, notadamente com propostas de alterações na LRF relacionadas a aperfeiçoamentos nos registros dos gastos com pessoal, dentre outros. Vale destacar alterações no art. 18 da LRF para deixar mais claro que os gastos com pensionistas e aposentados devem ser computados como outras despesas de pessoal, bem como aqueles relacionados à terceirização de mão-de-obra ou qualquer forma de contratação de pessoal de forma indireta, inclusive por posto de trabalho, que atue substituindo servidores e empregados públicos. Ainda nesse sentido especifica-se que na apuração da despesa total com pessoal deverá ser observada a remuneração bruta do servidor, nela incluídos os valores retidos para pagamento de tributos. </w:t>
      </w:r>
    </w:p>
    <w:p w:rsidR="0085498A" w:rsidRDefault="0085498A">
      <w:pPr>
        <w:widowControl w:val="0"/>
        <w:autoSpaceDE w:val="0"/>
        <w:autoSpaceDN w:val="0"/>
        <w:adjustRightInd w:val="0"/>
        <w:spacing w:after="0" w:line="256"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208"/>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No que se </w:t>
      </w:r>
      <w:proofErr w:type="gramStart"/>
      <w:r>
        <w:rPr>
          <w:rFonts w:ascii="Times New Roman" w:hAnsi="Times New Roman" w:cs="Times New Roman"/>
          <w:sz w:val="24"/>
          <w:szCs w:val="24"/>
        </w:rPr>
        <w:t>refere</w:t>
      </w:r>
      <w:proofErr w:type="gramEnd"/>
      <w:r>
        <w:rPr>
          <w:rFonts w:ascii="Times New Roman" w:hAnsi="Times New Roman" w:cs="Times New Roman"/>
          <w:sz w:val="24"/>
          <w:szCs w:val="24"/>
        </w:rPr>
        <w:t xml:space="preserve"> as demais alterações da LRF, cabe destacar que em momentos de choques econômicos adversos, os efeitos da desaceleração na atividade econômica sobre as variáveis fiscais, especialmente a arrecadação de impostos e contribuições, torna o cumprimento das metas fiscais uma tarefa altamente desafiadora. Tal cenário se agrava devido à rigidez orçamentária, principalmente em relação às despesas obrigatórias.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193"/>
        </w:tabs>
        <w:overflowPunct w:val="0"/>
        <w:autoSpaceDE w:val="0"/>
        <w:autoSpaceDN w:val="0"/>
        <w:adjustRightInd w:val="0"/>
        <w:spacing w:after="0" w:line="22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 LRF já prevê que a Lei de Diretrizes Orçamentárias - LDO – disporá sobre critérios e forma de limitação de empenho, a ser efetivada nas hipóteses de verificação de que a realização da receita poderá não comportar o cumprimento das metas estabelecidas de resultado primário ou nominal. </w:t>
      </w:r>
    </w:p>
    <w:p w:rsidR="0085498A" w:rsidRDefault="0085498A">
      <w:pPr>
        <w:widowControl w:val="0"/>
        <w:autoSpaceDE w:val="0"/>
        <w:autoSpaceDN w:val="0"/>
        <w:adjustRightInd w:val="0"/>
        <w:spacing w:after="0" w:line="260" w:lineRule="exact"/>
        <w:rPr>
          <w:rFonts w:ascii="Times New Roman" w:hAnsi="Times New Roman" w:cs="Times New Roman"/>
          <w:sz w:val="24"/>
          <w:szCs w:val="24"/>
        </w:rPr>
      </w:pPr>
    </w:p>
    <w:p w:rsidR="0085498A" w:rsidRDefault="0085498A">
      <w:pPr>
        <w:widowControl w:val="0"/>
        <w:numPr>
          <w:ilvl w:val="0"/>
          <w:numId w:val="17"/>
        </w:numPr>
        <w:tabs>
          <w:tab w:val="clear" w:pos="720"/>
          <w:tab w:val="num" w:pos="1208"/>
        </w:tabs>
        <w:overflowPunct w:val="0"/>
        <w:autoSpaceDE w:val="0"/>
        <w:autoSpaceDN w:val="0"/>
        <w:adjustRightInd w:val="0"/>
        <w:spacing w:after="0" w:line="22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Entretanto, num cenário de queda significativa e rápida de receita, dada a enorme parcela de gastos obrigatórios no orçamento, o esforço de contingenciamento para a realização das metas fiscais pode demandar a paralisação de atividades essenciais do Estado e serviços fundamentais à sociedade,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975"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6" w:name="page27"/>
      <w:bookmarkEnd w:id="76"/>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37"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23"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como</w:t>
      </w:r>
      <w:proofErr w:type="gramEnd"/>
      <w:r>
        <w:rPr>
          <w:rFonts w:ascii="Times New Roman" w:hAnsi="Times New Roman" w:cs="Times New Roman"/>
          <w:sz w:val="24"/>
          <w:szCs w:val="24"/>
        </w:rPr>
        <w:t xml:space="preserve"> por exemplo: as atividades de arrecadação e fiscalização de tributos, o atendimento da Previdência Social ao cidadão, o policiamento de fronteiras, as atividades de investigação policial, operações militares, alimentação de detentos, etc.</w:t>
      </w:r>
    </w:p>
    <w:p w:rsidR="0085498A" w:rsidRDefault="0085498A">
      <w:pPr>
        <w:widowControl w:val="0"/>
        <w:autoSpaceDE w:val="0"/>
        <w:autoSpaceDN w:val="0"/>
        <w:adjustRightInd w:val="0"/>
        <w:spacing w:after="0" w:line="260" w:lineRule="exact"/>
        <w:rPr>
          <w:rFonts w:ascii="Times New Roman" w:hAnsi="Times New Roman" w:cs="Times New Roman"/>
          <w:sz w:val="24"/>
          <w:szCs w:val="24"/>
        </w:rPr>
      </w:pPr>
    </w:p>
    <w:p w:rsidR="0085498A" w:rsidRDefault="0085498A">
      <w:pPr>
        <w:widowControl w:val="0"/>
        <w:numPr>
          <w:ilvl w:val="0"/>
          <w:numId w:val="18"/>
        </w:numPr>
        <w:tabs>
          <w:tab w:val="clear" w:pos="720"/>
          <w:tab w:val="num" w:pos="1208"/>
        </w:tabs>
        <w:overflowPunct w:val="0"/>
        <w:autoSpaceDE w:val="0"/>
        <w:autoSpaceDN w:val="0"/>
        <w:adjustRightInd w:val="0"/>
        <w:spacing w:after="0" w:line="22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Por isso, propõem-se alterações na LRF com o objetivo de aperfeiçoar a metodologia de limitação de empenho e movimentação financeira. Além disso, a presente proposta também introduz o limite do gasto público primário e mecanismos automáticos de seu controle. </w:t>
      </w:r>
    </w:p>
    <w:p w:rsidR="0085498A" w:rsidRDefault="0085498A">
      <w:pPr>
        <w:widowControl w:val="0"/>
        <w:autoSpaceDE w:val="0"/>
        <w:autoSpaceDN w:val="0"/>
        <w:adjustRightInd w:val="0"/>
        <w:spacing w:after="0" w:line="141" w:lineRule="exact"/>
        <w:rPr>
          <w:rFonts w:ascii="Times New Roman" w:hAnsi="Times New Roman" w:cs="Times New Roman"/>
          <w:sz w:val="24"/>
          <w:szCs w:val="24"/>
        </w:rPr>
      </w:pPr>
    </w:p>
    <w:p w:rsidR="0085498A" w:rsidRDefault="0085498A">
      <w:pPr>
        <w:widowControl w:val="0"/>
        <w:numPr>
          <w:ilvl w:val="0"/>
          <w:numId w:val="18"/>
        </w:numPr>
        <w:tabs>
          <w:tab w:val="clear" w:pos="720"/>
          <w:tab w:val="num" w:pos="1207"/>
        </w:tabs>
        <w:overflowPunct w:val="0"/>
        <w:autoSpaceDE w:val="0"/>
        <w:autoSpaceDN w:val="0"/>
        <w:adjustRightInd w:val="0"/>
        <w:spacing w:after="0" w:line="240" w:lineRule="auto"/>
        <w:ind w:left="1207" w:hanging="1207"/>
        <w:jc w:val="both"/>
        <w:rPr>
          <w:rFonts w:ascii="Times New Roman" w:hAnsi="Times New Roman" w:cs="Times New Roman"/>
          <w:sz w:val="23"/>
          <w:szCs w:val="23"/>
        </w:rPr>
      </w:pPr>
      <w:r>
        <w:rPr>
          <w:rFonts w:ascii="Times New Roman" w:hAnsi="Times New Roman" w:cs="Times New Roman"/>
          <w:sz w:val="23"/>
          <w:szCs w:val="23"/>
        </w:rPr>
        <w:t>Nos aspectos mais formais, propõe-se no art.1</w:t>
      </w:r>
      <w:r>
        <w:rPr>
          <w:rFonts w:ascii="Times New Roman" w:hAnsi="Times New Roman" w:cs="Times New Roman"/>
          <w:sz w:val="31"/>
          <w:szCs w:val="31"/>
          <w:u w:val="single"/>
          <w:vertAlign w:val="superscript"/>
        </w:rPr>
        <w:t>o</w:t>
      </w:r>
      <w:r>
        <w:rPr>
          <w:rFonts w:ascii="Times New Roman" w:hAnsi="Times New Roman" w:cs="Times New Roman"/>
          <w:sz w:val="23"/>
          <w:szCs w:val="23"/>
        </w:rPr>
        <w:t xml:space="preserve"> destacar a Defensoria Pública, instituição com </w:t>
      </w:r>
    </w:p>
    <w:p w:rsidR="0085498A" w:rsidRDefault="0085498A">
      <w:pPr>
        <w:widowControl w:val="0"/>
        <w:autoSpaceDE w:val="0"/>
        <w:autoSpaceDN w:val="0"/>
        <w:adjustRightInd w:val="0"/>
        <w:spacing w:after="0" w:line="35" w:lineRule="exact"/>
        <w:rPr>
          <w:rFonts w:ascii="Times New Roman" w:hAnsi="Times New Roman" w:cs="Times New Roman"/>
          <w:sz w:val="23"/>
          <w:szCs w:val="23"/>
        </w:rPr>
      </w:pPr>
    </w:p>
    <w:p w:rsidR="0085498A" w:rsidRDefault="0085498A">
      <w:pPr>
        <w:widowControl w:val="0"/>
        <w:overflowPunct w:val="0"/>
        <w:autoSpaceDE w:val="0"/>
        <w:autoSpaceDN w:val="0"/>
        <w:adjustRightInd w:val="0"/>
        <w:spacing w:after="0" w:line="222" w:lineRule="auto"/>
        <w:ind w:left="7"/>
        <w:jc w:val="both"/>
        <w:rPr>
          <w:rFonts w:ascii="Times New Roman" w:hAnsi="Times New Roman" w:cs="Times New Roman"/>
          <w:sz w:val="23"/>
          <w:szCs w:val="23"/>
        </w:rPr>
      </w:pPr>
      <w:proofErr w:type="gramStart"/>
      <w:r>
        <w:rPr>
          <w:rFonts w:ascii="Times New Roman" w:hAnsi="Times New Roman" w:cs="Times New Roman"/>
          <w:sz w:val="24"/>
          <w:szCs w:val="24"/>
        </w:rPr>
        <w:t>autonomia</w:t>
      </w:r>
      <w:proofErr w:type="gramEnd"/>
      <w:r>
        <w:rPr>
          <w:rFonts w:ascii="Times New Roman" w:hAnsi="Times New Roman" w:cs="Times New Roman"/>
          <w:sz w:val="24"/>
          <w:szCs w:val="24"/>
        </w:rPr>
        <w:t xml:space="preserve"> funcional, administrativa e orçamentária, no rol de Poderes e órgãos de que trata a alínea a), inciso I, § 3</w:t>
      </w:r>
      <w:r>
        <w:rPr>
          <w:rFonts w:ascii="Times New Roman" w:hAnsi="Times New Roman" w:cs="Times New Roman"/>
          <w:sz w:val="32"/>
          <w:szCs w:val="32"/>
          <w:u w:val="single"/>
          <w:vertAlign w:val="superscript"/>
        </w:rPr>
        <w:t>o</w:t>
      </w:r>
      <w:r>
        <w:rPr>
          <w:rFonts w:ascii="Times New Roman" w:hAnsi="Times New Roman" w:cs="Times New Roman"/>
          <w:sz w:val="24"/>
          <w:szCs w:val="24"/>
        </w:rPr>
        <w:t>. Ainda nesses aspectos, no art. 9</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está sendo proposto o aprimoramento na periodicidade dos relatórios de avaliação de receita e despesa, que deixa de ser bimestral para ser trimestral, dado que a experiência mostra que a revisão frequente na programação orçamentária não é salutar, e as avaliações em espaços muito curto de tempo se mostram ineficientes para captar alterações de tendências. Além disso, a prerrogativa de fazer avaliações extraordinárias é mantida para os casos em que seja necessária alguma revisão extemporânea da programação orçamentária e financeira. </w:t>
      </w:r>
    </w:p>
    <w:p w:rsidR="0085498A" w:rsidRDefault="0085498A">
      <w:pPr>
        <w:widowControl w:val="0"/>
        <w:autoSpaceDE w:val="0"/>
        <w:autoSpaceDN w:val="0"/>
        <w:adjustRightInd w:val="0"/>
        <w:spacing w:after="0" w:line="201" w:lineRule="exact"/>
        <w:rPr>
          <w:rFonts w:ascii="Times New Roman" w:hAnsi="Times New Roman" w:cs="Times New Roman"/>
          <w:sz w:val="23"/>
          <w:szCs w:val="23"/>
        </w:rPr>
      </w:pPr>
    </w:p>
    <w:p w:rsidR="0085498A" w:rsidRDefault="0085498A">
      <w:pPr>
        <w:widowControl w:val="0"/>
        <w:numPr>
          <w:ilvl w:val="0"/>
          <w:numId w:val="18"/>
        </w:numPr>
        <w:tabs>
          <w:tab w:val="clear" w:pos="720"/>
          <w:tab w:val="num" w:pos="1207"/>
        </w:tabs>
        <w:overflowPunct w:val="0"/>
        <w:autoSpaceDE w:val="0"/>
        <w:autoSpaceDN w:val="0"/>
        <w:adjustRightInd w:val="0"/>
        <w:spacing w:after="0" w:line="240" w:lineRule="auto"/>
        <w:ind w:left="1207" w:hanging="1207"/>
        <w:jc w:val="both"/>
        <w:rPr>
          <w:rFonts w:ascii="Times New Roman" w:hAnsi="Times New Roman" w:cs="Times New Roman"/>
          <w:sz w:val="24"/>
          <w:szCs w:val="24"/>
        </w:rPr>
      </w:pPr>
      <w:r>
        <w:rPr>
          <w:rFonts w:ascii="Times New Roman" w:hAnsi="Times New Roman" w:cs="Times New Roman"/>
          <w:sz w:val="24"/>
          <w:szCs w:val="24"/>
        </w:rPr>
        <w:t>Já</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  proposta  de  aperfeiçoamento  da  metodologia  de  contingenciamento  leva  em  conta </w:t>
      </w:r>
    </w:p>
    <w:p w:rsidR="0085498A" w:rsidRDefault="0085498A">
      <w:pPr>
        <w:widowControl w:val="0"/>
        <w:autoSpaceDE w:val="0"/>
        <w:autoSpaceDN w:val="0"/>
        <w:adjustRightInd w:val="0"/>
        <w:spacing w:after="0" w:line="58"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19"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situações</w:t>
      </w:r>
      <w:proofErr w:type="gramEnd"/>
      <w:r>
        <w:rPr>
          <w:rFonts w:ascii="Times New Roman" w:hAnsi="Times New Roman" w:cs="Times New Roman"/>
          <w:sz w:val="24"/>
          <w:szCs w:val="24"/>
        </w:rPr>
        <w:t xml:space="preserve"> nas quais o cumprimento das metas de resultado primário, conforme o mecanismo de limitação de empenho e pagamento disposto no art. 9</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da LRF, ameaça a execução de atividades e serviços essenciais do Estado. Em geral, isso ocorre quando a frustração da receita, em relação às projeções aprovadas na Lei Orçamentária Anual – LOA</w:t>
      </w:r>
      <w:proofErr w:type="gramStart"/>
      <w:r>
        <w:rPr>
          <w:rFonts w:ascii="Times New Roman" w:hAnsi="Times New Roman" w:cs="Times New Roman"/>
          <w:sz w:val="24"/>
          <w:szCs w:val="24"/>
        </w:rPr>
        <w:t>, supera</w:t>
      </w:r>
      <w:proofErr w:type="gramEnd"/>
      <w:r>
        <w:rPr>
          <w:rFonts w:ascii="Times New Roman" w:hAnsi="Times New Roman" w:cs="Times New Roman"/>
          <w:sz w:val="24"/>
          <w:szCs w:val="24"/>
        </w:rPr>
        <w:t xml:space="preserve"> o valor da base </w:t>
      </w:r>
      <w:proofErr w:type="spellStart"/>
      <w:r>
        <w:rPr>
          <w:rFonts w:ascii="Times New Roman" w:hAnsi="Times New Roman" w:cs="Times New Roman"/>
          <w:sz w:val="24"/>
          <w:szCs w:val="24"/>
        </w:rPr>
        <w:t>contingenciável</w:t>
      </w:r>
      <w:proofErr w:type="spellEnd"/>
      <w:r>
        <w:rPr>
          <w:rFonts w:ascii="Times New Roman" w:hAnsi="Times New Roman" w:cs="Times New Roman"/>
          <w:sz w:val="24"/>
          <w:szCs w:val="24"/>
        </w:rPr>
        <w:t xml:space="preserve">. Esta situação, na maioria absoluta das vezes, se dá em situação de baixo crescimento, que já são disciplinadas atualmente no art. 66 da LRF. </w:t>
      </w:r>
    </w:p>
    <w:p w:rsidR="0085498A" w:rsidRDefault="0085498A">
      <w:pPr>
        <w:widowControl w:val="0"/>
        <w:autoSpaceDE w:val="0"/>
        <w:autoSpaceDN w:val="0"/>
        <w:adjustRightInd w:val="0"/>
        <w:spacing w:after="0" w:line="263" w:lineRule="exact"/>
        <w:rPr>
          <w:rFonts w:ascii="Times New Roman" w:hAnsi="Times New Roman" w:cs="Times New Roman"/>
          <w:sz w:val="24"/>
          <w:szCs w:val="24"/>
        </w:rPr>
      </w:pPr>
    </w:p>
    <w:p w:rsidR="0085498A" w:rsidRDefault="0085498A">
      <w:pPr>
        <w:widowControl w:val="0"/>
        <w:numPr>
          <w:ilvl w:val="0"/>
          <w:numId w:val="18"/>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Mesmo no caso em que a referida frustração não supere a base </w:t>
      </w:r>
      <w:proofErr w:type="spellStart"/>
      <w:r>
        <w:rPr>
          <w:rFonts w:ascii="Times New Roman" w:hAnsi="Times New Roman" w:cs="Times New Roman"/>
          <w:sz w:val="24"/>
          <w:szCs w:val="24"/>
        </w:rPr>
        <w:t>contingenciável</w:t>
      </w:r>
      <w:proofErr w:type="spellEnd"/>
      <w:r>
        <w:rPr>
          <w:rFonts w:ascii="Times New Roman" w:hAnsi="Times New Roman" w:cs="Times New Roman"/>
          <w:sz w:val="24"/>
          <w:szCs w:val="24"/>
        </w:rPr>
        <w:t xml:space="preserve">, mas a necessidade de restrição de despesas atinge a maior parte dela, é operacionalmente inviável ao Poder Executivo reduzir as despesas até à realização da meta sem comprometer a prestação de serviços públicos considerados essenciais.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18"/>
        </w:numPr>
        <w:tabs>
          <w:tab w:val="clear" w:pos="720"/>
          <w:tab w:val="num" w:pos="1208"/>
        </w:tabs>
        <w:overflowPunct w:val="0"/>
        <w:autoSpaceDE w:val="0"/>
        <w:autoSpaceDN w:val="0"/>
        <w:adjustRightInd w:val="0"/>
        <w:spacing w:after="0" w:line="201" w:lineRule="auto"/>
        <w:ind w:left="7" w:hanging="7"/>
        <w:jc w:val="both"/>
        <w:rPr>
          <w:rFonts w:ascii="Times New Roman" w:hAnsi="Times New Roman" w:cs="Times New Roman"/>
          <w:sz w:val="24"/>
          <w:szCs w:val="24"/>
        </w:rPr>
      </w:pPr>
      <w:r>
        <w:rPr>
          <w:rFonts w:ascii="Times New Roman" w:hAnsi="Times New Roman" w:cs="Times New Roman"/>
          <w:sz w:val="24"/>
          <w:szCs w:val="24"/>
        </w:rPr>
        <w:t>Considerando-se esse cenário especial e transitório em relação à execução fiscal, esta proposta de projeto de lei acrescenta ao mecanismo do art. 9</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da LRF a possibilidade de ser declarado o Regime Especial de Contingenciamento. </w:t>
      </w:r>
    </w:p>
    <w:p w:rsidR="0085498A" w:rsidRDefault="0085498A">
      <w:pPr>
        <w:widowControl w:val="0"/>
        <w:autoSpaceDE w:val="0"/>
        <w:autoSpaceDN w:val="0"/>
        <w:adjustRightInd w:val="0"/>
        <w:spacing w:after="0" w:line="256" w:lineRule="exact"/>
        <w:rPr>
          <w:rFonts w:ascii="Times New Roman" w:hAnsi="Times New Roman" w:cs="Times New Roman"/>
          <w:sz w:val="24"/>
          <w:szCs w:val="24"/>
        </w:rPr>
      </w:pPr>
    </w:p>
    <w:p w:rsidR="0085498A" w:rsidRDefault="0085498A">
      <w:pPr>
        <w:widowControl w:val="0"/>
        <w:numPr>
          <w:ilvl w:val="0"/>
          <w:numId w:val="18"/>
        </w:numPr>
        <w:tabs>
          <w:tab w:val="clear" w:pos="720"/>
          <w:tab w:val="num" w:pos="1208"/>
        </w:tabs>
        <w:overflowPunct w:val="0"/>
        <w:autoSpaceDE w:val="0"/>
        <w:autoSpaceDN w:val="0"/>
        <w:adjustRightInd w:val="0"/>
        <w:spacing w:after="0" w:line="232"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Nesse Regime Especial, o Poder Executivo contingenciará a totalidade da despesa pública, no entanto, preservando aquelas relativas a investimentos em fase final de execução ou que sejam considerados prioritários e aquelas consideradas essenciais pelos órgãos para a manutenção das suas atividades e prestação de serviços públicos. Dessa forma, mantém-se o compromisso com a responsabilidade fiscal sem comprometer a prestação de serviços públicos essenciais e dando continuidade a investimentos importantes para a recuperação da economia. </w:t>
      </w:r>
    </w:p>
    <w:p w:rsidR="0085498A" w:rsidRDefault="0085498A">
      <w:pPr>
        <w:widowControl w:val="0"/>
        <w:autoSpaceDE w:val="0"/>
        <w:autoSpaceDN w:val="0"/>
        <w:adjustRightInd w:val="0"/>
        <w:spacing w:after="0" w:line="255" w:lineRule="exact"/>
        <w:rPr>
          <w:rFonts w:ascii="Times New Roman" w:hAnsi="Times New Roman" w:cs="Times New Roman"/>
          <w:sz w:val="24"/>
          <w:szCs w:val="24"/>
        </w:rPr>
      </w:pPr>
    </w:p>
    <w:p w:rsidR="0085498A" w:rsidRDefault="0085498A">
      <w:pPr>
        <w:widowControl w:val="0"/>
        <w:numPr>
          <w:ilvl w:val="0"/>
          <w:numId w:val="18"/>
        </w:numPr>
        <w:tabs>
          <w:tab w:val="clear" w:pos="720"/>
          <w:tab w:val="num" w:pos="1208"/>
        </w:tabs>
        <w:overflowPunct w:val="0"/>
        <w:autoSpaceDE w:val="0"/>
        <w:autoSpaceDN w:val="0"/>
        <w:adjustRightInd w:val="0"/>
        <w:spacing w:after="0" w:line="22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Se, após a adoção do Regime Especial, não for possível o cumprimento da meta fiscal estabelecida na LDO o Poder Executivo deverá se pronunciar junto ao Poder Legislativo sobre as razões do descumprimento e as medidas corretivas adotadas. </w:t>
      </w:r>
    </w:p>
    <w:p w:rsidR="0085498A" w:rsidRDefault="0085498A">
      <w:pPr>
        <w:widowControl w:val="0"/>
        <w:autoSpaceDE w:val="0"/>
        <w:autoSpaceDN w:val="0"/>
        <w:adjustRightInd w:val="0"/>
        <w:spacing w:after="0" w:line="260" w:lineRule="exact"/>
        <w:rPr>
          <w:rFonts w:ascii="Times New Roman" w:hAnsi="Times New Roman" w:cs="Times New Roman"/>
          <w:sz w:val="24"/>
          <w:szCs w:val="24"/>
        </w:rPr>
      </w:pPr>
    </w:p>
    <w:p w:rsidR="0085498A" w:rsidRDefault="0085498A">
      <w:pPr>
        <w:widowControl w:val="0"/>
        <w:numPr>
          <w:ilvl w:val="0"/>
          <w:numId w:val="18"/>
        </w:numPr>
        <w:tabs>
          <w:tab w:val="clear" w:pos="720"/>
          <w:tab w:val="num" w:pos="1193"/>
        </w:tabs>
        <w:overflowPunct w:val="0"/>
        <w:autoSpaceDE w:val="0"/>
        <w:autoSpaceDN w:val="0"/>
        <w:adjustRightInd w:val="0"/>
        <w:spacing w:after="0" w:line="225" w:lineRule="auto"/>
        <w:ind w:left="7" w:hanging="7"/>
        <w:jc w:val="both"/>
        <w:rPr>
          <w:rFonts w:ascii="Times New Roman" w:hAnsi="Times New Roman" w:cs="Times New Roman"/>
          <w:sz w:val="23"/>
          <w:szCs w:val="23"/>
        </w:rPr>
      </w:pPr>
      <w:r>
        <w:rPr>
          <w:rFonts w:ascii="Times New Roman" w:hAnsi="Times New Roman" w:cs="Times New Roman"/>
          <w:sz w:val="23"/>
          <w:szCs w:val="23"/>
        </w:rPr>
        <w:t xml:space="preserve">Além dessa mudança, a presente proposta concebe que a lei que estabelece o Plano Plurianual estabelecerá um limite interanual, para o seu prazo de vigência, para o gasto público primário total. </w:t>
      </w:r>
    </w:p>
    <w:p w:rsidR="0085498A" w:rsidRDefault="0085498A">
      <w:pPr>
        <w:widowControl w:val="0"/>
        <w:autoSpaceDE w:val="0"/>
        <w:autoSpaceDN w:val="0"/>
        <w:adjustRightInd w:val="0"/>
        <w:spacing w:after="0" w:line="255" w:lineRule="exact"/>
        <w:rPr>
          <w:rFonts w:ascii="Times New Roman" w:hAnsi="Times New Roman" w:cs="Times New Roman"/>
          <w:sz w:val="23"/>
          <w:szCs w:val="23"/>
        </w:rPr>
      </w:pPr>
    </w:p>
    <w:p w:rsidR="0085498A" w:rsidRDefault="0085498A">
      <w:pPr>
        <w:widowControl w:val="0"/>
        <w:numPr>
          <w:ilvl w:val="0"/>
          <w:numId w:val="18"/>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Desde a Constituição de 1988, o gasto público cresce continuamente em relação ao Produto Interno Bruto. Isso decorre dos legítimos anseios da sociedade por serviços públicos universais de qualidade, por um Estado moderno e efetivo, e pela promoção de uma sociedade mais justa e igualitária. Entretanto, essa tendência tem levado a uma magnitude de carga tributária que pode comprometer no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777"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7" w:name="page28"/>
      <w:bookmarkEnd w:id="77"/>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37"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15" w:lineRule="auto"/>
        <w:ind w:left="7"/>
        <w:rPr>
          <w:rFonts w:ascii="Times New Roman" w:hAnsi="Times New Roman" w:cs="Times New Roman"/>
          <w:sz w:val="24"/>
          <w:szCs w:val="24"/>
        </w:rPr>
      </w:pPr>
      <w:proofErr w:type="gramStart"/>
      <w:r>
        <w:rPr>
          <w:rFonts w:ascii="Times New Roman" w:hAnsi="Times New Roman" w:cs="Times New Roman"/>
          <w:sz w:val="24"/>
          <w:szCs w:val="24"/>
        </w:rPr>
        <w:t>longo</w:t>
      </w:r>
      <w:proofErr w:type="gramEnd"/>
      <w:r>
        <w:rPr>
          <w:rFonts w:ascii="Times New Roman" w:hAnsi="Times New Roman" w:cs="Times New Roman"/>
          <w:sz w:val="24"/>
          <w:szCs w:val="24"/>
        </w:rPr>
        <w:t xml:space="preserve"> prazo o crescimento econômico, colocando em risco as conquistas econômicas e sociais da sociedade brasileira.</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208"/>
        </w:tabs>
        <w:overflowPunct w:val="0"/>
        <w:autoSpaceDE w:val="0"/>
        <w:autoSpaceDN w:val="0"/>
        <w:adjustRightInd w:val="0"/>
        <w:spacing w:after="0" w:line="231"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Por essa razão, propõe-se que o limite do gasto público primário seja definido como um percentual do PIB, a ser redefinido a cada quatro anos na aprovação do Plano Plurianual. Além disso, a adoção desse limite busca uma </w:t>
      </w:r>
      <w:proofErr w:type="spellStart"/>
      <w:r>
        <w:rPr>
          <w:rFonts w:ascii="Times New Roman" w:hAnsi="Times New Roman" w:cs="Times New Roman"/>
          <w:sz w:val="24"/>
          <w:szCs w:val="24"/>
        </w:rPr>
        <w:t>aciclicidade</w:t>
      </w:r>
      <w:proofErr w:type="spellEnd"/>
      <w:r>
        <w:rPr>
          <w:rFonts w:ascii="Times New Roman" w:hAnsi="Times New Roman" w:cs="Times New Roman"/>
          <w:sz w:val="24"/>
          <w:szCs w:val="24"/>
        </w:rPr>
        <w:t xml:space="preserve"> do gasto, permitindo que em períodos de expansão da receita, o Estado consiga gerar superávits fiscais para a redução da sua dívida, enquanto que em período de queda de receita, o gasto público possa contribuir para a manutenção da demanda agregada da economia, suavizando as crises. </w:t>
      </w:r>
    </w:p>
    <w:p w:rsidR="0085498A" w:rsidRDefault="0085498A">
      <w:pPr>
        <w:widowControl w:val="0"/>
        <w:autoSpaceDE w:val="0"/>
        <w:autoSpaceDN w:val="0"/>
        <w:adjustRightInd w:val="0"/>
        <w:spacing w:after="0" w:line="261"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208"/>
        </w:tabs>
        <w:overflowPunct w:val="0"/>
        <w:autoSpaceDE w:val="0"/>
        <w:autoSpaceDN w:val="0"/>
        <w:adjustRightInd w:val="0"/>
        <w:spacing w:after="0" w:line="228"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Definido o limite do gasto, </w:t>
      </w:r>
      <w:proofErr w:type="gramStart"/>
      <w:r>
        <w:rPr>
          <w:rFonts w:ascii="Times New Roman" w:hAnsi="Times New Roman" w:cs="Times New Roman"/>
          <w:sz w:val="24"/>
          <w:szCs w:val="24"/>
        </w:rPr>
        <w:t>propõe-se</w:t>
      </w:r>
      <w:proofErr w:type="gramEnd"/>
      <w:r>
        <w:rPr>
          <w:rFonts w:ascii="Times New Roman" w:hAnsi="Times New Roman" w:cs="Times New Roman"/>
          <w:sz w:val="24"/>
          <w:szCs w:val="24"/>
        </w:rPr>
        <w:t xml:space="preserve"> também mecanismos automáticos de ajuste da despesa para fins de cumprimento do limite concebido. Esse mecanismo seria acionado em até três estágios sequenciais, sucessivamente, de acordo com a magnitude do excesso de gasto dos entes envolvidos em verificações trimestrais ou quando da elaboração do Projeto de Lei Diretrizes Orçamentárias. </w:t>
      </w:r>
    </w:p>
    <w:p w:rsidR="0085498A" w:rsidRDefault="0085498A">
      <w:pPr>
        <w:widowControl w:val="0"/>
        <w:autoSpaceDE w:val="0"/>
        <w:autoSpaceDN w:val="0"/>
        <w:adjustRightInd w:val="0"/>
        <w:spacing w:after="0" w:line="255"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Cada estágio contém uma série de ações a serem realizadas para reverter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trajetória da despesa total estabelecida. Ou seja, havendo a constatação do descumprimento do limite para a expansão do gasto dar-se-á a implantação dos estágios até que se alcance o montante suficiente para reconduzir o gasto público primário ao limite estabelecido. </w:t>
      </w:r>
    </w:p>
    <w:p w:rsidR="0085498A" w:rsidRDefault="0085498A">
      <w:pPr>
        <w:widowControl w:val="0"/>
        <w:autoSpaceDE w:val="0"/>
        <w:autoSpaceDN w:val="0"/>
        <w:adjustRightInd w:val="0"/>
        <w:spacing w:after="0" w:line="261"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193"/>
        </w:tabs>
        <w:overflowPunct w:val="0"/>
        <w:autoSpaceDE w:val="0"/>
        <w:autoSpaceDN w:val="0"/>
        <w:adjustRightInd w:val="0"/>
        <w:spacing w:after="0" w:line="233" w:lineRule="auto"/>
        <w:ind w:left="7" w:hanging="7"/>
        <w:jc w:val="both"/>
        <w:rPr>
          <w:rFonts w:ascii="Times New Roman" w:hAnsi="Times New Roman" w:cs="Times New Roman"/>
          <w:sz w:val="24"/>
          <w:szCs w:val="24"/>
        </w:rPr>
      </w:pPr>
      <w:r>
        <w:rPr>
          <w:rFonts w:ascii="Times New Roman" w:hAnsi="Times New Roman" w:cs="Times New Roman"/>
          <w:sz w:val="24"/>
          <w:szCs w:val="24"/>
        </w:rPr>
        <w:t>As ações do primeiro estágio seriam em linhas gerais: (i) vedação da criação de cargos, empregos e funções ou alteração da estrutura de carreiras, que impliquem aumento de despesa; (</w:t>
      </w:r>
      <w:proofErr w:type="gramStart"/>
      <w:r>
        <w:rPr>
          <w:rFonts w:ascii="Times New Roman" w:hAnsi="Times New Roman" w:cs="Times New Roman"/>
          <w:sz w:val="24"/>
          <w:szCs w:val="24"/>
        </w:rPr>
        <w:t>ii</w:t>
      </w:r>
      <w:proofErr w:type="gramEnd"/>
      <w:r>
        <w:rPr>
          <w:rFonts w:ascii="Times New Roman" w:hAnsi="Times New Roman" w:cs="Times New Roman"/>
          <w:sz w:val="24"/>
          <w:szCs w:val="24"/>
        </w:rPr>
        <w:t xml:space="preserve">) suspensão da admissão ou contratação de pessoal, a qualquer título, ressalvadas a reposição decorrente de aposentadoria ou falecimento, aquelas que não impliquem em aumento de gastos e as temporárias para atender ao interesse público; (iii) vedação de concessão de aumentos de remuneração de servidores acima do índice de inflação oficial prevista; (iv) não concessão de aumento real para as despesas de custeio, exceto despesa obrigatória, e discricionárias em geral; (v) redução em pelo menos dez por cento das despesas com cargos de livre provimento. </w:t>
      </w:r>
    </w:p>
    <w:p w:rsidR="0085498A" w:rsidRDefault="0085498A">
      <w:pPr>
        <w:widowControl w:val="0"/>
        <w:autoSpaceDE w:val="0"/>
        <w:autoSpaceDN w:val="0"/>
        <w:adjustRightInd w:val="0"/>
        <w:spacing w:after="0" w:line="264"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208"/>
        </w:tabs>
        <w:overflowPunct w:val="0"/>
        <w:autoSpaceDE w:val="0"/>
        <w:autoSpaceDN w:val="0"/>
        <w:adjustRightInd w:val="0"/>
        <w:spacing w:after="0" w:line="233" w:lineRule="auto"/>
        <w:ind w:left="7" w:hanging="7"/>
        <w:jc w:val="both"/>
        <w:rPr>
          <w:rFonts w:ascii="Times New Roman" w:hAnsi="Times New Roman" w:cs="Times New Roman"/>
          <w:sz w:val="24"/>
          <w:szCs w:val="24"/>
        </w:rPr>
      </w:pPr>
      <w:r>
        <w:rPr>
          <w:rFonts w:ascii="Times New Roman" w:hAnsi="Times New Roman" w:cs="Times New Roman"/>
          <w:sz w:val="24"/>
          <w:szCs w:val="24"/>
        </w:rPr>
        <w:t>Caso as restrições apresentadas no primeiro estágio não sejam suficientes para manter o gasto público primário abaixo do limite estipulado, o segundo estágio se faz necessário com as seguintes medidas: (i) vedação de aumentos nominais de remuneração dos servidores públicos, ressalvado o disposto no inciso X do art. 37 da Constituição Federal; (</w:t>
      </w:r>
      <w:proofErr w:type="gramStart"/>
      <w:r>
        <w:rPr>
          <w:rFonts w:ascii="Times New Roman" w:hAnsi="Times New Roman" w:cs="Times New Roman"/>
          <w:sz w:val="24"/>
          <w:szCs w:val="24"/>
        </w:rPr>
        <w:t>ii</w:t>
      </w:r>
      <w:proofErr w:type="gramEnd"/>
      <w:r>
        <w:rPr>
          <w:rFonts w:ascii="Times New Roman" w:hAnsi="Times New Roman" w:cs="Times New Roman"/>
          <w:sz w:val="24"/>
          <w:szCs w:val="24"/>
        </w:rPr>
        <w:t xml:space="preserve">) vedação da ampliação de despesa com subsídio ou subvenção em relação ao valor empenhado no ano anterior, exceto se a ampliação for decorrente de operações já contratadas; (iii) não concessão de aumento nominal para a despesas de custeio, exceto despesa obrigatória, e discricionárias em geral; e (v) nova redução de pelo menos dez por cento das despesas com cargos de livre provimento. </w:t>
      </w:r>
    </w:p>
    <w:p w:rsidR="0085498A" w:rsidRDefault="0085498A">
      <w:pPr>
        <w:widowControl w:val="0"/>
        <w:autoSpaceDE w:val="0"/>
        <w:autoSpaceDN w:val="0"/>
        <w:adjustRightInd w:val="0"/>
        <w:spacing w:after="0" w:line="263"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208"/>
        </w:tabs>
        <w:overflowPunct w:val="0"/>
        <w:autoSpaceDE w:val="0"/>
        <w:autoSpaceDN w:val="0"/>
        <w:adjustRightInd w:val="0"/>
        <w:spacing w:after="0" w:line="232" w:lineRule="auto"/>
        <w:ind w:left="7" w:hanging="7"/>
        <w:jc w:val="both"/>
        <w:rPr>
          <w:rFonts w:ascii="Times New Roman" w:hAnsi="Times New Roman" w:cs="Times New Roman"/>
          <w:sz w:val="24"/>
          <w:szCs w:val="24"/>
        </w:rPr>
      </w:pPr>
      <w:r>
        <w:rPr>
          <w:rFonts w:ascii="Times New Roman" w:hAnsi="Times New Roman" w:cs="Times New Roman"/>
          <w:sz w:val="24"/>
          <w:szCs w:val="24"/>
        </w:rPr>
        <w:t>Por fim, se os dois estágios anteriores ainda não forem suficientes para adequar o gasto público primário ao limite estabelecido, novas medidas serão ativadas, configurando o terceiro estágio: (i) reajuste do salário mínimo limitado à reposição da inflação; (</w:t>
      </w:r>
      <w:proofErr w:type="gramStart"/>
      <w:r>
        <w:rPr>
          <w:rFonts w:ascii="Times New Roman" w:hAnsi="Times New Roman" w:cs="Times New Roman"/>
          <w:sz w:val="24"/>
          <w:szCs w:val="24"/>
        </w:rPr>
        <w:t>ii</w:t>
      </w:r>
      <w:proofErr w:type="gramEnd"/>
      <w:r>
        <w:rPr>
          <w:rFonts w:ascii="Times New Roman" w:hAnsi="Times New Roman" w:cs="Times New Roman"/>
          <w:sz w:val="24"/>
          <w:szCs w:val="24"/>
        </w:rPr>
        <w:t xml:space="preserve">) redução em até 30% dos gastos com servidores públicos decorrentes de parcelas indenizatórias e vantagens de natureza transitória; e (iii) implementação de programas de desligamento voluntário e licença incentivada de servidores e empregados, que representem redução de despesa. </w:t>
      </w:r>
    </w:p>
    <w:p w:rsidR="0085498A" w:rsidRDefault="0085498A">
      <w:pPr>
        <w:widowControl w:val="0"/>
        <w:autoSpaceDE w:val="0"/>
        <w:autoSpaceDN w:val="0"/>
        <w:adjustRightInd w:val="0"/>
        <w:spacing w:after="0" w:line="255"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Uma vez que as medidas acima atinjam os resultados esperados, elas poderão ser suspensas, pois o objetivo primordial da política fiscal é promover </w:t>
      </w:r>
      <w:proofErr w:type="gramStart"/>
      <w:r>
        <w:rPr>
          <w:rFonts w:ascii="Times New Roman" w:hAnsi="Times New Roman" w:cs="Times New Roman"/>
          <w:sz w:val="24"/>
          <w:szCs w:val="24"/>
        </w:rPr>
        <w:t>a gestão equilibradas dos recursos públicos, de forma</w:t>
      </w:r>
      <w:proofErr w:type="gramEnd"/>
      <w:r>
        <w:rPr>
          <w:rFonts w:ascii="Times New Roman" w:hAnsi="Times New Roman" w:cs="Times New Roman"/>
          <w:sz w:val="24"/>
          <w:szCs w:val="24"/>
        </w:rPr>
        <w:t xml:space="preserve"> a assegurar a manutenção da estabilidade econômica, crescimento econômico e sustentabilidade intertemporal da dívida pública. </w:t>
      </w:r>
    </w:p>
    <w:p w:rsidR="0085498A" w:rsidRDefault="0085498A">
      <w:pPr>
        <w:widowControl w:val="0"/>
        <w:autoSpaceDE w:val="0"/>
        <w:autoSpaceDN w:val="0"/>
        <w:adjustRightInd w:val="0"/>
        <w:spacing w:after="0" w:line="203" w:lineRule="exact"/>
        <w:rPr>
          <w:rFonts w:ascii="Times New Roman" w:hAnsi="Times New Roman" w:cs="Times New Roman"/>
          <w:sz w:val="24"/>
          <w:szCs w:val="24"/>
        </w:rPr>
      </w:pPr>
    </w:p>
    <w:p w:rsidR="0085498A" w:rsidRDefault="0085498A">
      <w:pPr>
        <w:widowControl w:val="0"/>
        <w:numPr>
          <w:ilvl w:val="0"/>
          <w:numId w:val="19"/>
        </w:numPr>
        <w:tabs>
          <w:tab w:val="clear" w:pos="720"/>
          <w:tab w:val="num" w:pos="1207"/>
        </w:tabs>
        <w:overflowPunct w:val="0"/>
        <w:autoSpaceDE w:val="0"/>
        <w:autoSpaceDN w:val="0"/>
        <w:adjustRightInd w:val="0"/>
        <w:spacing w:after="0" w:line="240" w:lineRule="auto"/>
        <w:ind w:left="1207" w:hanging="1207"/>
        <w:jc w:val="both"/>
        <w:rPr>
          <w:rFonts w:ascii="Times New Roman" w:hAnsi="Times New Roman" w:cs="Times New Roman"/>
          <w:sz w:val="24"/>
          <w:szCs w:val="24"/>
        </w:rPr>
      </w:pPr>
      <w:r>
        <w:rPr>
          <w:rFonts w:ascii="Times New Roman" w:hAnsi="Times New Roman" w:cs="Times New Roman"/>
          <w:sz w:val="24"/>
          <w:szCs w:val="24"/>
        </w:rPr>
        <w:t xml:space="preserve">Outra alteração proposta na LRF refere-se ao art. 40 que define as condições e critérios para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975"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8" w:name="page29"/>
      <w:bookmarkEnd w:id="78"/>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37"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27"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concessão</w:t>
      </w:r>
      <w:proofErr w:type="gramEnd"/>
      <w:r>
        <w:rPr>
          <w:rFonts w:ascii="Times New Roman" w:hAnsi="Times New Roman" w:cs="Times New Roman"/>
          <w:sz w:val="24"/>
          <w:szCs w:val="24"/>
        </w:rPr>
        <w:t xml:space="preserve"> de garantia por parte dos entes, inclusive pela União. Essa alteração tem como objetivo permitir a criação, por lei federal ulterior, das modalidades de garantia de crédito à exportação e seguro de investimento brasileiro no exterior, espécies de garantia a serem concedidas pela União, por intermédio do Ministério da Fazenda.</w:t>
      </w:r>
    </w:p>
    <w:p w:rsidR="0085498A" w:rsidRDefault="0085498A">
      <w:pPr>
        <w:widowControl w:val="0"/>
        <w:autoSpaceDE w:val="0"/>
        <w:autoSpaceDN w:val="0"/>
        <w:adjustRightInd w:val="0"/>
        <w:spacing w:after="0" w:line="203" w:lineRule="exact"/>
        <w:rPr>
          <w:rFonts w:ascii="Times New Roman" w:hAnsi="Times New Roman" w:cs="Times New Roman"/>
          <w:sz w:val="24"/>
          <w:szCs w:val="24"/>
        </w:rPr>
      </w:pPr>
    </w:p>
    <w:p w:rsidR="0085498A" w:rsidRDefault="0085498A">
      <w:pPr>
        <w:widowControl w:val="0"/>
        <w:numPr>
          <w:ilvl w:val="0"/>
          <w:numId w:val="20"/>
        </w:numPr>
        <w:tabs>
          <w:tab w:val="clear" w:pos="720"/>
          <w:tab w:val="num" w:pos="1207"/>
        </w:tabs>
        <w:overflowPunct w:val="0"/>
        <w:autoSpaceDE w:val="0"/>
        <w:autoSpaceDN w:val="0"/>
        <w:adjustRightInd w:val="0"/>
        <w:spacing w:after="0" w:line="240" w:lineRule="auto"/>
        <w:ind w:left="1207" w:hanging="1207"/>
        <w:jc w:val="both"/>
        <w:rPr>
          <w:rFonts w:ascii="Times New Roman" w:hAnsi="Times New Roman" w:cs="Times New Roman"/>
          <w:sz w:val="24"/>
          <w:szCs w:val="24"/>
        </w:rPr>
      </w:pPr>
      <w:r>
        <w:rPr>
          <w:rFonts w:ascii="Times New Roman" w:hAnsi="Times New Roman" w:cs="Times New Roman"/>
          <w:sz w:val="24"/>
          <w:szCs w:val="24"/>
        </w:rPr>
        <w:t xml:space="preserve">No que concerne ao fomento das exportações brasileiras de bens e serviços, a LRF já prevê </w:t>
      </w:r>
    </w:p>
    <w:p w:rsidR="0085498A" w:rsidRDefault="0085498A">
      <w:pPr>
        <w:widowControl w:val="0"/>
        <w:autoSpaceDE w:val="0"/>
        <w:autoSpaceDN w:val="0"/>
        <w:adjustRightInd w:val="0"/>
        <w:spacing w:after="0" w:line="58"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15" w:lineRule="auto"/>
        <w:ind w:left="7"/>
        <w:jc w:val="both"/>
        <w:rPr>
          <w:rFonts w:ascii="Times New Roman" w:hAnsi="Times New Roman" w:cs="Times New Roman"/>
          <w:sz w:val="24"/>
          <w:szCs w:val="24"/>
        </w:rPr>
      </w:pP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o Seguro de Crédito à Exportação - SCE possuirá regulamentação própria em Lei Federal, conforme disposto no art. 40, § 8</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II da LRF, de modo que não se aplicam as normas gerais do art. 40 sobre as garantias da União ao SCE. Esse modelo de garantia tem sido extremamente exitoso no seu objetivo de alavancar exportações brasileiras de bens e serviços, uma vez que tem proporcionado cobertura a riscos para os quais seguradoras privadas não demonstram apetite. </w:t>
      </w:r>
    </w:p>
    <w:p w:rsidR="0085498A" w:rsidRDefault="0085498A">
      <w:pPr>
        <w:widowControl w:val="0"/>
        <w:autoSpaceDE w:val="0"/>
        <w:autoSpaceDN w:val="0"/>
        <w:adjustRightInd w:val="0"/>
        <w:spacing w:after="0" w:line="261" w:lineRule="exact"/>
        <w:rPr>
          <w:rFonts w:ascii="Times New Roman" w:hAnsi="Times New Roman" w:cs="Times New Roman"/>
          <w:sz w:val="24"/>
          <w:szCs w:val="24"/>
        </w:rPr>
      </w:pPr>
    </w:p>
    <w:p w:rsidR="0085498A" w:rsidRDefault="0085498A">
      <w:pPr>
        <w:widowControl w:val="0"/>
        <w:numPr>
          <w:ilvl w:val="0"/>
          <w:numId w:val="20"/>
        </w:numPr>
        <w:tabs>
          <w:tab w:val="clear" w:pos="720"/>
          <w:tab w:val="num" w:pos="1203"/>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Vários países desenvolvidos fornecem, dentre as modalidades de apoio ao exportador, o chamado seguro de investimento. É uma modalidade de seguro com vistas a proteger o investimento produtivo no exterior. Uma parcela significativa (mais de 60%) do comércio internacional se realiza através de operações </w:t>
      </w:r>
      <w:proofErr w:type="spellStart"/>
      <w:r>
        <w:rPr>
          <w:rFonts w:ascii="Times New Roman" w:hAnsi="Times New Roman" w:cs="Times New Roman"/>
          <w:i/>
          <w:iCs/>
          <w:sz w:val="24"/>
          <w:szCs w:val="24"/>
        </w:rPr>
        <w:t>intracompanies</w:t>
      </w:r>
      <w:proofErr w:type="spellEnd"/>
      <w:r>
        <w:rPr>
          <w:rFonts w:ascii="Times New Roman" w:hAnsi="Times New Roman" w:cs="Times New Roman"/>
          <w:sz w:val="24"/>
          <w:szCs w:val="24"/>
        </w:rPr>
        <w:t xml:space="preserve"> (entre empresas coligadas). Logo, o investimento brasileiro direto no exterior é uma estratégia indispensável ao crescimento sustentado das exportações. </w:t>
      </w:r>
    </w:p>
    <w:p w:rsidR="0085498A" w:rsidRDefault="0085498A">
      <w:pPr>
        <w:widowControl w:val="0"/>
        <w:autoSpaceDE w:val="0"/>
        <w:autoSpaceDN w:val="0"/>
        <w:adjustRightInd w:val="0"/>
        <w:spacing w:after="0" w:line="256" w:lineRule="exact"/>
        <w:rPr>
          <w:rFonts w:ascii="Times New Roman" w:hAnsi="Times New Roman" w:cs="Times New Roman"/>
          <w:sz w:val="24"/>
          <w:szCs w:val="24"/>
        </w:rPr>
      </w:pPr>
    </w:p>
    <w:p w:rsidR="0085498A" w:rsidRDefault="0085498A">
      <w:pPr>
        <w:widowControl w:val="0"/>
        <w:numPr>
          <w:ilvl w:val="0"/>
          <w:numId w:val="20"/>
        </w:numPr>
        <w:tabs>
          <w:tab w:val="clear" w:pos="720"/>
          <w:tab w:val="num" w:pos="1208"/>
        </w:tabs>
        <w:overflowPunct w:val="0"/>
        <w:autoSpaceDE w:val="0"/>
        <w:autoSpaceDN w:val="0"/>
        <w:adjustRightInd w:val="0"/>
        <w:spacing w:after="0" w:line="233" w:lineRule="auto"/>
        <w:ind w:left="7" w:hanging="7"/>
        <w:jc w:val="both"/>
        <w:rPr>
          <w:rFonts w:ascii="Times New Roman" w:hAnsi="Times New Roman" w:cs="Times New Roman"/>
          <w:sz w:val="24"/>
          <w:szCs w:val="24"/>
        </w:rPr>
      </w:pPr>
      <w:r>
        <w:rPr>
          <w:rFonts w:ascii="Times New Roman" w:hAnsi="Times New Roman" w:cs="Times New Roman"/>
          <w:sz w:val="24"/>
          <w:szCs w:val="24"/>
        </w:rPr>
        <w:t>Entretanto, o investimento direto no exterior, sobretudo em países em desenvolvimento, onde há grandes oportunidades a serem exploradas, enseja vários riscos de natureza política: expropriação governamental</w:t>
      </w:r>
      <w:proofErr w:type="gramStart"/>
      <w:r>
        <w:rPr>
          <w:rFonts w:ascii="Times New Roman" w:hAnsi="Times New Roman" w:cs="Times New Roman"/>
          <w:sz w:val="24"/>
          <w:szCs w:val="24"/>
        </w:rPr>
        <w:t>, quebra</w:t>
      </w:r>
      <w:proofErr w:type="gramEnd"/>
      <w:r>
        <w:rPr>
          <w:rFonts w:ascii="Times New Roman" w:hAnsi="Times New Roman" w:cs="Times New Roman"/>
          <w:sz w:val="24"/>
          <w:szCs w:val="24"/>
        </w:rPr>
        <w:t xml:space="preserve"> injustificada de contratos, conflitos civis, guerras e outros eventos congêneres que impactam severamente investimentos de longo prazo efetuados por empresas transnacionais. Essa modalidade de garantia visa mitigar apenas os riscos inerentes às volatilidades políticas de um Estado estrangeiro, de modo que o investidor continua arcando com o risco de seu empreendimento não alcançar sucesso por razões comerciais. As hipóteses de caracterização de um fato desencadeador de indenização governamental seriam especificadas por Lei Federal. </w:t>
      </w:r>
    </w:p>
    <w:p w:rsidR="0085498A" w:rsidRDefault="0085498A">
      <w:pPr>
        <w:widowControl w:val="0"/>
        <w:autoSpaceDE w:val="0"/>
        <w:autoSpaceDN w:val="0"/>
        <w:adjustRightInd w:val="0"/>
        <w:spacing w:after="0" w:line="266" w:lineRule="exact"/>
        <w:rPr>
          <w:rFonts w:ascii="Times New Roman" w:hAnsi="Times New Roman" w:cs="Times New Roman"/>
          <w:sz w:val="24"/>
          <w:szCs w:val="24"/>
        </w:rPr>
      </w:pPr>
    </w:p>
    <w:p w:rsidR="0085498A" w:rsidRDefault="0085498A">
      <w:pPr>
        <w:widowControl w:val="0"/>
        <w:numPr>
          <w:ilvl w:val="0"/>
          <w:numId w:val="20"/>
        </w:numPr>
        <w:tabs>
          <w:tab w:val="clear" w:pos="720"/>
          <w:tab w:val="num" w:pos="1193"/>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 segunda modalidade a ser criada, para efeitos da LRF, é a garantia de crédito à exportação. Na verdade, o que se busca é a evolução da garantia de crédito à exportação concedida pela União atualmente por meio do Seguro de Crédito à Exportação (SCE). Visa-se a atender, prioritariamente, as necessidades das exportações de aeronaves. Sem embargo, essa garantia poderá ser utilizada também nas exportações de bens de capital. </w:t>
      </w:r>
    </w:p>
    <w:p w:rsidR="0085498A" w:rsidRDefault="0085498A">
      <w:pPr>
        <w:widowControl w:val="0"/>
        <w:autoSpaceDE w:val="0"/>
        <w:autoSpaceDN w:val="0"/>
        <w:adjustRightInd w:val="0"/>
        <w:spacing w:after="0" w:line="256" w:lineRule="exact"/>
        <w:rPr>
          <w:rFonts w:ascii="Times New Roman" w:hAnsi="Times New Roman" w:cs="Times New Roman"/>
          <w:sz w:val="24"/>
          <w:szCs w:val="24"/>
        </w:rPr>
      </w:pPr>
    </w:p>
    <w:p w:rsidR="0085498A" w:rsidRDefault="0085498A">
      <w:pPr>
        <w:widowControl w:val="0"/>
        <w:numPr>
          <w:ilvl w:val="0"/>
          <w:numId w:val="20"/>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O SCE é o principal instrumento de crédito oficial às exportações de aeronaves brasileiras. Entretanto, o Brasil figura entre os grandes exportadores de aeronaves como o único que ainda provê seguro para o financiamento de suas exportações, o que reduz o apetite dos bancos comerciais e prejudica a indústria nacional.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20"/>
        </w:numPr>
        <w:tabs>
          <w:tab w:val="clear" w:pos="720"/>
          <w:tab w:val="num" w:pos="1208"/>
        </w:tabs>
        <w:overflowPunct w:val="0"/>
        <w:autoSpaceDE w:val="0"/>
        <w:autoSpaceDN w:val="0"/>
        <w:adjustRightInd w:val="0"/>
        <w:spacing w:after="0" w:line="234"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Os Certificados de Garantia de Cobertura do Seguro de Crédito à Exportação possuem pré-requisitos que devem ser cumpridos pela instituição segurada para a efetiva regulação do sinistro e, consequentemente, pagamento de indenização. Apesar de preservar os interesses da União, os condicionantes existentes nos atuais </w:t>
      </w:r>
      <w:proofErr w:type="spellStart"/>
      <w:r>
        <w:rPr>
          <w:rFonts w:ascii="Times New Roman" w:hAnsi="Times New Roman" w:cs="Times New Roman"/>
          <w:sz w:val="24"/>
          <w:szCs w:val="24"/>
        </w:rPr>
        <w:t>CGCs</w:t>
      </w:r>
      <w:proofErr w:type="spellEnd"/>
      <w:r>
        <w:rPr>
          <w:rFonts w:ascii="Times New Roman" w:hAnsi="Times New Roman" w:cs="Times New Roman"/>
          <w:sz w:val="24"/>
          <w:szCs w:val="24"/>
        </w:rPr>
        <w:t xml:space="preserve"> geram inseguranças à instituição mutuante quanto ao recebimento do valor financiado em caso de sinistro, uma vez que o descumprimento de qualquer dos requisitos pode ensejar o indeferimento da indenização. Tais incertezas desestimulam a participação de bancos comerciais privados no financiamento das exportações brasileiras de aeronaves com garantias do SCE. Ademais, ainda que venham a financiá-las, incorporam ao preço do pacote financeiro um acréscimo de prêmio decorrente do maior risco, que implica prejuízo à competitividade do exportador nacional. </w:t>
      </w:r>
    </w:p>
    <w:p w:rsidR="0085498A" w:rsidRDefault="0085498A">
      <w:pPr>
        <w:widowControl w:val="0"/>
        <w:autoSpaceDE w:val="0"/>
        <w:autoSpaceDN w:val="0"/>
        <w:adjustRightInd w:val="0"/>
        <w:spacing w:after="0" w:line="262" w:lineRule="exact"/>
        <w:rPr>
          <w:rFonts w:ascii="Times New Roman" w:hAnsi="Times New Roman" w:cs="Times New Roman"/>
          <w:sz w:val="24"/>
          <w:szCs w:val="24"/>
        </w:rPr>
      </w:pPr>
    </w:p>
    <w:p w:rsidR="0085498A" w:rsidRDefault="0085498A">
      <w:pPr>
        <w:widowControl w:val="0"/>
        <w:numPr>
          <w:ilvl w:val="0"/>
          <w:numId w:val="20"/>
        </w:numPr>
        <w:tabs>
          <w:tab w:val="clear" w:pos="720"/>
          <w:tab w:val="num" w:pos="1193"/>
        </w:tabs>
        <w:overflowPunct w:val="0"/>
        <w:autoSpaceDE w:val="0"/>
        <w:autoSpaceDN w:val="0"/>
        <w:adjustRightInd w:val="0"/>
        <w:spacing w:after="0" w:line="22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 garantia de crédito à exportação, instrumento cuja criação será viabilizada pela alteração proposta na LRF, por sua vez, se caracteriza pela irrevogabilidade, podendo ser acionada diante do inadimplemento da obrigação independentemente de sua causa. Consequentemente, torna-se mais célere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901"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79" w:name="page30"/>
      <w:bookmarkEnd w:id="79"/>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37"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15" w:lineRule="auto"/>
        <w:ind w:left="7"/>
        <w:rPr>
          <w:rFonts w:ascii="Times New Roman" w:hAnsi="Times New Roman" w:cs="Times New Roman"/>
          <w:sz w:val="24"/>
          <w:szCs w:val="24"/>
        </w:rPr>
      </w:pPr>
      <w:proofErr w:type="gramStart"/>
      <w:r>
        <w:rPr>
          <w:rFonts w:ascii="Times New Roman" w:hAnsi="Times New Roman" w:cs="Times New Roman"/>
          <w:sz w:val="24"/>
          <w:szCs w:val="24"/>
        </w:rPr>
        <w:t>caracterização</w:t>
      </w:r>
      <w:proofErr w:type="gramEnd"/>
      <w:r>
        <w:rPr>
          <w:rFonts w:ascii="Times New Roman" w:hAnsi="Times New Roman" w:cs="Times New Roman"/>
          <w:sz w:val="24"/>
          <w:szCs w:val="24"/>
        </w:rPr>
        <w:t xml:space="preserve"> e regulação do inadimplemento, bem como o pagamento da indenização, não havendo a necessidade de prever especificadamente os riscos cobertos.</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21"/>
        </w:numPr>
        <w:tabs>
          <w:tab w:val="clear" w:pos="720"/>
          <w:tab w:val="num" w:pos="1208"/>
        </w:tabs>
        <w:overflowPunct w:val="0"/>
        <w:autoSpaceDE w:val="0"/>
        <w:autoSpaceDN w:val="0"/>
        <w:adjustRightInd w:val="0"/>
        <w:spacing w:after="0" w:line="23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Na concessão da garantia, há uma redução das hipóteses em que a indenização pode ser negada pelo garantido. As hipóteses se limitam </w:t>
      </w:r>
      <w:proofErr w:type="gramStart"/>
      <w:r>
        <w:rPr>
          <w:rFonts w:ascii="Times New Roman" w:hAnsi="Times New Roman" w:cs="Times New Roman"/>
          <w:sz w:val="24"/>
          <w:szCs w:val="24"/>
        </w:rPr>
        <w:t>a mora</w:t>
      </w:r>
      <w:proofErr w:type="gramEnd"/>
      <w:r>
        <w:rPr>
          <w:rFonts w:ascii="Times New Roman" w:hAnsi="Times New Roman" w:cs="Times New Roman"/>
          <w:sz w:val="24"/>
          <w:szCs w:val="24"/>
        </w:rPr>
        <w:t xml:space="preserve"> no pedido para pagamento da indenização ou a prática de atos desautorizados pelo garantidor. Assim, essas hipóteses de rejeição do pagamento da indenização demonstram que o modelo não é totalmente incondicional, pois subsistem exigências para que o garantido não afete o risco da operação sem o consentimento do Garantidor, que é a União. Além disso, nos casos de má fé, haveria sempre a possibilidade de a União acionar judicialmente o banco financiador caso seja verificada, após o pagamento da indenização, alguma impropriedade no processo. </w:t>
      </w:r>
    </w:p>
    <w:p w:rsidR="0085498A" w:rsidRDefault="0085498A">
      <w:pPr>
        <w:widowControl w:val="0"/>
        <w:autoSpaceDE w:val="0"/>
        <w:autoSpaceDN w:val="0"/>
        <w:adjustRightInd w:val="0"/>
        <w:spacing w:after="0" w:line="255" w:lineRule="exact"/>
        <w:rPr>
          <w:rFonts w:ascii="Times New Roman" w:hAnsi="Times New Roman" w:cs="Times New Roman"/>
          <w:sz w:val="24"/>
          <w:szCs w:val="24"/>
        </w:rPr>
      </w:pPr>
    </w:p>
    <w:p w:rsidR="0085498A" w:rsidRDefault="0085498A">
      <w:pPr>
        <w:widowControl w:val="0"/>
        <w:numPr>
          <w:ilvl w:val="0"/>
          <w:numId w:val="21"/>
        </w:numPr>
        <w:tabs>
          <w:tab w:val="clear" w:pos="720"/>
          <w:tab w:val="num" w:pos="1193"/>
        </w:tabs>
        <w:overflowPunct w:val="0"/>
        <w:autoSpaceDE w:val="0"/>
        <w:autoSpaceDN w:val="0"/>
        <w:adjustRightInd w:val="0"/>
        <w:spacing w:after="0" w:line="23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Além do financiamento bancário, a garantia também representa um importante passo para o financiamento via mercado de capitais. Essa fonte de financiamento já é utilizada em outros países para o setor aeronáutico. Resumidamente, o financiamento via mercado de capitais consiste na emissão de títulos pela companhia aérea, podendo ser garantidos pela Agência de Crédito à Exportação do país exportador, que são utilizados para financiar a compra das aeronaves. Para essas operações é indispensável um instrumento de garantia, objetivo, direto, de fácil análise e avaliação, para que os investidores tenham confiança no recebimento de seu capital em caso de inadimplência do devedor. </w:t>
      </w:r>
    </w:p>
    <w:p w:rsidR="0085498A" w:rsidRDefault="0085498A">
      <w:pPr>
        <w:widowControl w:val="0"/>
        <w:autoSpaceDE w:val="0"/>
        <w:autoSpaceDN w:val="0"/>
        <w:adjustRightInd w:val="0"/>
        <w:spacing w:after="0" w:line="256" w:lineRule="exact"/>
        <w:rPr>
          <w:rFonts w:ascii="Times New Roman" w:hAnsi="Times New Roman" w:cs="Times New Roman"/>
          <w:sz w:val="24"/>
          <w:szCs w:val="24"/>
        </w:rPr>
      </w:pPr>
    </w:p>
    <w:p w:rsidR="0085498A" w:rsidRDefault="0085498A">
      <w:pPr>
        <w:widowControl w:val="0"/>
        <w:numPr>
          <w:ilvl w:val="0"/>
          <w:numId w:val="21"/>
        </w:numPr>
        <w:tabs>
          <w:tab w:val="clear" w:pos="720"/>
          <w:tab w:val="num" w:pos="1208"/>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Em suma, a publicação de lei que autorize a União a conceder o Seguro de Investimento no Exterior e a Garantia de Crédito à exportação suprirá importante lacuna no ordenamento jurídico do fomento oficial à exportação e internacionalização de empresas brasileiras. Assim, a proposta de alteração mostra-se relevante contribuição com vistas a alavancar a competitividade das exportações brasileiras, nos moldes da prática de agências de crédito à exportação estrangeiras.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21"/>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Ressalta-se que na concessão dessas garantias será exigida uma contraprestação pecuniária calculada com base em critérios atuariais de forma a cobrir o risco de inadimplência das obrigações garantidas. Assim, assegura-se a sustentabilidade da política pública, evitando que o pagamento de indenizações supere o que for arrecadado na concessão das garantias. </w:t>
      </w:r>
    </w:p>
    <w:p w:rsidR="0085498A" w:rsidRDefault="0085498A">
      <w:pPr>
        <w:widowControl w:val="0"/>
        <w:autoSpaceDE w:val="0"/>
        <w:autoSpaceDN w:val="0"/>
        <w:adjustRightInd w:val="0"/>
        <w:spacing w:after="0" w:line="203" w:lineRule="exact"/>
        <w:rPr>
          <w:rFonts w:ascii="Times New Roman" w:hAnsi="Times New Roman" w:cs="Times New Roman"/>
          <w:sz w:val="24"/>
          <w:szCs w:val="24"/>
        </w:rPr>
      </w:pPr>
    </w:p>
    <w:p w:rsidR="0085498A" w:rsidRDefault="0085498A">
      <w:pPr>
        <w:widowControl w:val="0"/>
        <w:numPr>
          <w:ilvl w:val="0"/>
          <w:numId w:val="21"/>
        </w:numPr>
        <w:tabs>
          <w:tab w:val="clear" w:pos="720"/>
          <w:tab w:val="num" w:pos="1208"/>
        </w:tabs>
        <w:overflowPunct w:val="0"/>
        <w:autoSpaceDE w:val="0"/>
        <w:autoSpaceDN w:val="0"/>
        <w:adjustRightInd w:val="0"/>
        <w:spacing w:after="0" w:line="221" w:lineRule="auto"/>
        <w:ind w:left="7" w:hanging="7"/>
        <w:jc w:val="both"/>
        <w:rPr>
          <w:rFonts w:ascii="Times New Roman" w:hAnsi="Times New Roman" w:cs="Times New Roman"/>
          <w:sz w:val="24"/>
          <w:szCs w:val="24"/>
        </w:rPr>
      </w:pPr>
      <w:r>
        <w:rPr>
          <w:rFonts w:ascii="Times New Roman" w:hAnsi="Times New Roman" w:cs="Times New Roman"/>
          <w:sz w:val="24"/>
          <w:szCs w:val="24"/>
        </w:rPr>
        <w:t>Finalmente, outro aperfeiçoamento refere-se à submissão de proposta de alteração na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4.595, de 31 de dezembro de 1964, com a instituição de instrumento de depósito voluntário para auxiliar o Banco Central do Brasil a administrar a liquidez da economia, como ferramenta complementar aos mecanismos atualmente utilizados.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21"/>
        </w:numPr>
        <w:tabs>
          <w:tab w:val="clear" w:pos="720"/>
          <w:tab w:val="num" w:pos="1208"/>
        </w:tabs>
        <w:overflowPunct w:val="0"/>
        <w:autoSpaceDE w:val="0"/>
        <w:autoSpaceDN w:val="0"/>
        <w:adjustRightInd w:val="0"/>
        <w:spacing w:after="0" w:line="23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Para a execução da Política Monetária, o Banco Central do Brasil utiliza as operações compromissadas como instrumento de regulação das condições de liquidez da economia. Para tanto, necessita manter uma carteira de títulos da dívida pública federal para lastro destas operações em dimensões adequadas ao controle da oferta de moeda na economia, uma vez que a LRF proibiu a emissão de títulos próprios por parte da Autarquia. O controle do nível de liquidez em mercado é condição essencial para a manutenção dos juros básicos da economia nos níveis determinados pelo Comitê de Política Monetária – COPOM. </w:t>
      </w:r>
    </w:p>
    <w:p w:rsidR="0085498A" w:rsidRDefault="0085498A">
      <w:pPr>
        <w:widowControl w:val="0"/>
        <w:autoSpaceDE w:val="0"/>
        <w:autoSpaceDN w:val="0"/>
        <w:adjustRightInd w:val="0"/>
        <w:spacing w:after="0" w:line="256" w:lineRule="exact"/>
        <w:rPr>
          <w:rFonts w:ascii="Times New Roman" w:hAnsi="Times New Roman" w:cs="Times New Roman"/>
          <w:sz w:val="24"/>
          <w:szCs w:val="24"/>
        </w:rPr>
      </w:pPr>
    </w:p>
    <w:p w:rsidR="0085498A" w:rsidRDefault="0085498A">
      <w:pPr>
        <w:widowControl w:val="0"/>
        <w:numPr>
          <w:ilvl w:val="0"/>
          <w:numId w:val="21"/>
        </w:numPr>
        <w:tabs>
          <w:tab w:val="clear" w:pos="720"/>
          <w:tab w:val="num" w:pos="1208"/>
        </w:tabs>
        <w:overflowPunct w:val="0"/>
        <w:autoSpaceDE w:val="0"/>
        <w:autoSpaceDN w:val="0"/>
        <w:adjustRightInd w:val="0"/>
        <w:spacing w:after="0" w:line="23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Entretanto, verificou-se em nível global uma mudança expressiva nas condições de liquidez das economias. Em primeiro lugar, os países emergentes exibiram uma forte acumulação de reservas internacionais, com sucessivos superávits em transações correntes após a crise asiática. Em segundo lugar, os Bancos Centrais de países desenvolvidos, como resposta à crise financeira de 2008, expandiram seus balanços com massivas aquisições de ativos ou empréstimos de longo prazo. Nesse contexto, algumas mudanças se mostraram estruturais, como, por exemplo, a compra de volumes expressivos de reservas internacionais por Bancos Centrais de economias emergentes e a consequente necessidade de esterilização da liquidez injetada em mercado. </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907"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80" w:name="page31"/>
      <w:bookmarkEnd w:id="80"/>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37"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193"/>
        </w:tabs>
        <w:overflowPunct w:val="0"/>
        <w:autoSpaceDE w:val="0"/>
        <w:autoSpaceDN w:val="0"/>
        <w:adjustRightInd w:val="0"/>
        <w:spacing w:after="0" w:line="230"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 expansão dos balanços </w:t>
      </w:r>
      <w:proofErr w:type="gramStart"/>
      <w:r>
        <w:rPr>
          <w:rFonts w:ascii="Times New Roman" w:hAnsi="Times New Roman" w:cs="Times New Roman"/>
          <w:sz w:val="24"/>
          <w:szCs w:val="24"/>
        </w:rPr>
        <w:t>dos Banco</w:t>
      </w:r>
      <w:proofErr w:type="gramEnd"/>
      <w:r>
        <w:rPr>
          <w:rFonts w:ascii="Times New Roman" w:hAnsi="Times New Roman" w:cs="Times New Roman"/>
          <w:sz w:val="24"/>
          <w:szCs w:val="24"/>
        </w:rPr>
        <w:t xml:space="preserve"> Centrais tem como passo inicial o aumento da base monetária, com os Bancos Centrais emitindo moeda para a aquisição de ativos, em geral divisas estrangeiras e títulos públicos domésticos e estrangeiros. No Brasil, esse aumento da base monetária é esterilizado pelas operações compromissadas. No mundo, porém, verificam-se </w:t>
      </w:r>
      <w:proofErr w:type="gramStart"/>
      <w:r>
        <w:rPr>
          <w:rFonts w:ascii="Times New Roman" w:hAnsi="Times New Roman" w:cs="Times New Roman"/>
          <w:sz w:val="24"/>
          <w:szCs w:val="24"/>
        </w:rPr>
        <w:t>outras alternativas</w:t>
      </w:r>
      <w:proofErr w:type="gramEnd"/>
      <w:r>
        <w:rPr>
          <w:rFonts w:ascii="Times New Roman" w:hAnsi="Times New Roman" w:cs="Times New Roman"/>
          <w:sz w:val="24"/>
          <w:szCs w:val="24"/>
        </w:rPr>
        <w:t xml:space="preserve"> para implementar a esterilização, como, por exemplo, os depósitos remunerados junto ao Banco Central.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203"/>
        </w:tabs>
        <w:overflowPunct w:val="0"/>
        <w:autoSpaceDE w:val="0"/>
        <w:autoSpaceDN w:val="0"/>
        <w:adjustRightInd w:val="0"/>
        <w:spacing w:after="0" w:line="231"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Verifica-se atualmente no Brasil um contexto em que a liquidez tem apresentado aumento vertiginoso, especialmente por conta dos altos juros incidentes sobre o estoque atual de operações compromissadas. Diante disso, o Banco Central aumenta ainda mais seu volume de operações compromissadas e, para tanto, necessita de uma carteira de títulos </w:t>
      </w:r>
      <w:proofErr w:type="gramStart"/>
      <w:r>
        <w:rPr>
          <w:rFonts w:ascii="Times New Roman" w:hAnsi="Times New Roman" w:cs="Times New Roman"/>
          <w:sz w:val="24"/>
          <w:szCs w:val="24"/>
        </w:rPr>
        <w:t>públicos cada vez maior</w:t>
      </w:r>
      <w:proofErr w:type="gramEnd"/>
      <w:r>
        <w:rPr>
          <w:rFonts w:ascii="Times New Roman" w:hAnsi="Times New Roman" w:cs="Times New Roman"/>
          <w:sz w:val="24"/>
          <w:szCs w:val="24"/>
        </w:rPr>
        <w:t xml:space="preserve">, já que estes são utilizados como lastro. Em vista disso, o Tesouro Nacional se vê obrigado a realizar seguidos aportes ao Banco Central sem contrapartida financeira, aumentando o patrimônio do banco e elevando a Dívida </w:t>
      </w:r>
    </w:p>
    <w:p w:rsidR="0085498A" w:rsidRDefault="0085498A">
      <w:pPr>
        <w:widowControl w:val="0"/>
        <w:autoSpaceDE w:val="0"/>
        <w:autoSpaceDN w:val="0"/>
        <w:adjustRightInd w:val="0"/>
        <w:spacing w:after="0" w:line="62" w:lineRule="exact"/>
        <w:rPr>
          <w:rFonts w:ascii="Times New Roman" w:hAnsi="Times New Roman" w:cs="Times New Roman"/>
          <w:sz w:val="24"/>
          <w:szCs w:val="24"/>
        </w:rPr>
      </w:pPr>
    </w:p>
    <w:p w:rsidR="0085498A" w:rsidRDefault="0085498A">
      <w:pPr>
        <w:widowControl w:val="0"/>
        <w:overflowPunct w:val="0"/>
        <w:autoSpaceDE w:val="0"/>
        <w:autoSpaceDN w:val="0"/>
        <w:adjustRightInd w:val="0"/>
        <w:spacing w:after="0" w:line="201" w:lineRule="auto"/>
        <w:ind w:left="7"/>
        <w:jc w:val="both"/>
        <w:rPr>
          <w:rFonts w:ascii="Times New Roman" w:hAnsi="Times New Roman" w:cs="Times New Roman"/>
          <w:sz w:val="24"/>
          <w:szCs w:val="24"/>
        </w:rPr>
      </w:pPr>
      <w:r>
        <w:rPr>
          <w:rFonts w:ascii="Times New Roman" w:hAnsi="Times New Roman" w:cs="Times New Roman"/>
          <w:sz w:val="24"/>
          <w:szCs w:val="24"/>
        </w:rPr>
        <w:t>Bruta do Governo Geral, quando esses títulos são utilizados nas operações compromissadas. Tais aportes são regulamentados pelo inciso VI do art. 3</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da Lei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10.179, de </w:t>
      </w:r>
      <w:proofErr w:type="gramStart"/>
      <w:r>
        <w:rPr>
          <w:rFonts w:ascii="Times New Roman" w:hAnsi="Times New Roman" w:cs="Times New Roman"/>
          <w:sz w:val="24"/>
          <w:szCs w:val="24"/>
        </w:rPr>
        <w:t>6</w:t>
      </w:r>
      <w:proofErr w:type="gramEnd"/>
      <w:r>
        <w:rPr>
          <w:rFonts w:ascii="Times New Roman" w:hAnsi="Times New Roman" w:cs="Times New Roman"/>
          <w:sz w:val="24"/>
          <w:szCs w:val="24"/>
        </w:rPr>
        <w:t xml:space="preserve"> de fevereiro de 2001, e pela Portaria do Ministério da Fazenda n</w:t>
      </w:r>
      <w:r>
        <w:rPr>
          <w:rFonts w:ascii="Times New Roman" w:hAnsi="Times New Roman" w:cs="Times New Roman"/>
          <w:sz w:val="32"/>
          <w:szCs w:val="32"/>
          <w:u w:val="single"/>
          <w:vertAlign w:val="superscript"/>
        </w:rPr>
        <w:t>o</w:t>
      </w:r>
      <w:r>
        <w:rPr>
          <w:rFonts w:ascii="Times New Roman" w:hAnsi="Times New Roman" w:cs="Times New Roman"/>
          <w:sz w:val="24"/>
          <w:szCs w:val="24"/>
        </w:rPr>
        <w:t xml:space="preserve"> 241, de 04 de junho de 2009. </w:t>
      </w:r>
    </w:p>
    <w:p w:rsidR="0085498A" w:rsidRDefault="0085498A">
      <w:pPr>
        <w:widowControl w:val="0"/>
        <w:autoSpaceDE w:val="0"/>
        <w:autoSpaceDN w:val="0"/>
        <w:adjustRightInd w:val="0"/>
        <w:spacing w:after="0" w:line="179"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210"/>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Importante notar que, no caso desses aportes, o aumento da dívida pública não tem relação com a política fiscal, sendo ocasionado por fenômenos estritamente monetários. Seus efeitos, todavia, impactam a autoridade fiscal</w:t>
      </w:r>
      <w:proofErr w:type="gramStart"/>
      <w:r>
        <w:rPr>
          <w:rFonts w:ascii="Times New Roman" w:hAnsi="Times New Roman" w:cs="Times New Roman"/>
          <w:sz w:val="24"/>
          <w:szCs w:val="24"/>
        </w:rPr>
        <w:t xml:space="preserve"> pois</w:t>
      </w:r>
      <w:proofErr w:type="gramEnd"/>
      <w:r>
        <w:rPr>
          <w:rFonts w:ascii="Times New Roman" w:hAnsi="Times New Roman" w:cs="Times New Roman"/>
          <w:sz w:val="24"/>
          <w:szCs w:val="24"/>
        </w:rPr>
        <w:t xml:space="preserve"> criam pressões adicionais sobre a gestão da dívida pública ao gerar encargos a serem pagos quando do vencimento dos títulos aportados.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193"/>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A experiência internacional mostra que diversos bancos centrais importantes, como o Banco Central Americano – </w:t>
      </w:r>
      <w:proofErr w:type="spellStart"/>
      <w:r>
        <w:rPr>
          <w:rFonts w:ascii="Times New Roman" w:hAnsi="Times New Roman" w:cs="Times New Roman"/>
          <w:sz w:val="24"/>
          <w:szCs w:val="24"/>
        </w:rPr>
        <w:t>Fed</w:t>
      </w:r>
      <w:proofErr w:type="spellEnd"/>
      <w:r>
        <w:rPr>
          <w:rFonts w:ascii="Times New Roman" w:hAnsi="Times New Roman" w:cs="Times New Roman"/>
          <w:sz w:val="24"/>
          <w:szCs w:val="24"/>
        </w:rPr>
        <w:t xml:space="preserve"> e o Banco Central Europeu – BCE preferiram utilizar os depósitos remunerados como instrumento de esterilização de seus afrouxamentos monetários (</w:t>
      </w:r>
      <w:proofErr w:type="spellStart"/>
      <w:r>
        <w:rPr>
          <w:rFonts w:ascii="Times New Roman" w:hAnsi="Times New Roman" w:cs="Times New Roman"/>
          <w:sz w:val="24"/>
          <w:szCs w:val="24"/>
        </w:rPr>
        <w:t>Quantitative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Easing</w:t>
      </w:r>
      <w:proofErr w:type="spellEnd"/>
      <w:r>
        <w:rPr>
          <w:rFonts w:ascii="Times New Roman" w:hAnsi="Times New Roman" w:cs="Times New Roman"/>
          <w:sz w:val="24"/>
          <w:szCs w:val="24"/>
        </w:rPr>
        <w:t xml:space="preserve"> – QE), enquanto o uso de operações compromissadas não foi relevante nesses casos. </w:t>
      </w:r>
    </w:p>
    <w:p w:rsidR="0085498A" w:rsidRDefault="0085498A">
      <w:pPr>
        <w:widowControl w:val="0"/>
        <w:autoSpaceDE w:val="0"/>
        <w:autoSpaceDN w:val="0"/>
        <w:adjustRightInd w:val="0"/>
        <w:spacing w:after="0" w:line="261"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208"/>
        </w:tabs>
        <w:overflowPunct w:val="0"/>
        <w:autoSpaceDE w:val="0"/>
        <w:autoSpaceDN w:val="0"/>
        <w:adjustRightInd w:val="0"/>
        <w:spacing w:after="0" w:line="223"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Para o caso brasileiro, os depósitos remunerados são bastante adequados, já que contribuiriam para estancar a necessidade dos constantes aportes de títulos do Tesouro Nacional ao Banco Central, uma vez que não requerem lastro, no caso das operações compromissadas, títulos públicos. </w:t>
      </w:r>
    </w:p>
    <w:p w:rsidR="0085498A" w:rsidRDefault="0085498A">
      <w:pPr>
        <w:widowControl w:val="0"/>
        <w:autoSpaceDE w:val="0"/>
        <w:autoSpaceDN w:val="0"/>
        <w:adjustRightInd w:val="0"/>
        <w:spacing w:after="0" w:line="257"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208"/>
        </w:tabs>
        <w:overflowPunct w:val="0"/>
        <w:autoSpaceDE w:val="0"/>
        <w:autoSpaceDN w:val="0"/>
        <w:adjustRightInd w:val="0"/>
        <w:spacing w:after="0" w:line="227"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Diante do exposto, este Ministério da Fazenda entende conveniente a instituição do instrumento de depósito voluntário para auxiliar o Banco Central a controlar as condições de liquidez da economia, como ferramenta complementar aos mecanismos atualmente utilizados, abrindo espaço para redução da carteira de títulos do Banco Central utilizada como lastro para as operações compromissadas. </w:t>
      </w:r>
    </w:p>
    <w:p w:rsidR="0085498A" w:rsidRDefault="0085498A">
      <w:pPr>
        <w:widowControl w:val="0"/>
        <w:autoSpaceDE w:val="0"/>
        <w:autoSpaceDN w:val="0"/>
        <w:adjustRightInd w:val="0"/>
        <w:spacing w:after="0" w:line="259"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210"/>
        </w:tabs>
        <w:overflowPunct w:val="0"/>
        <w:autoSpaceDE w:val="0"/>
        <w:autoSpaceDN w:val="0"/>
        <w:adjustRightInd w:val="0"/>
        <w:spacing w:after="0" w:line="233" w:lineRule="auto"/>
        <w:ind w:left="7" w:hanging="7"/>
        <w:jc w:val="both"/>
        <w:rPr>
          <w:rFonts w:ascii="Times New Roman" w:hAnsi="Times New Roman" w:cs="Times New Roman"/>
          <w:sz w:val="24"/>
          <w:szCs w:val="24"/>
        </w:rPr>
      </w:pPr>
      <w:proofErr w:type="gramStart"/>
      <w:r>
        <w:rPr>
          <w:rFonts w:ascii="Times New Roman" w:hAnsi="Times New Roman" w:cs="Times New Roman"/>
          <w:sz w:val="24"/>
          <w:szCs w:val="24"/>
        </w:rPr>
        <w:t>Isso posto</w:t>
      </w:r>
      <w:proofErr w:type="gramEnd"/>
      <w:r>
        <w:rPr>
          <w:rFonts w:ascii="Times New Roman" w:hAnsi="Times New Roman" w:cs="Times New Roman"/>
          <w:sz w:val="24"/>
          <w:szCs w:val="24"/>
        </w:rPr>
        <w:t xml:space="preserve">, há urgência na adoção dessas medidas para o ajuste da situação fiscal dos estados com consequente melhoria nos serviços públicos prestados aos cidadãos. Da mesma forma, as medidas visam dar maior previsibilidade e controle sobre a trajetória da despesa e orientar a Administração Pública, em momentos econômicos adversos, na condução da política fiscal. Por fim, considerando o fortalecimento institucional que resultará da aprovação do Projeto de Lei Complementar, entende-se que as medidas ora propostas irão contribuir para a retomada da confiança dos investidores e irão demonstrar o compromisso do governo federal com a responsabilidade fiscal. </w:t>
      </w:r>
    </w:p>
    <w:p w:rsidR="0085498A" w:rsidRDefault="0085498A">
      <w:pPr>
        <w:widowControl w:val="0"/>
        <w:autoSpaceDE w:val="0"/>
        <w:autoSpaceDN w:val="0"/>
        <w:adjustRightInd w:val="0"/>
        <w:spacing w:after="0" w:line="256" w:lineRule="exact"/>
        <w:rPr>
          <w:rFonts w:ascii="Times New Roman" w:hAnsi="Times New Roman" w:cs="Times New Roman"/>
          <w:sz w:val="24"/>
          <w:szCs w:val="24"/>
        </w:rPr>
      </w:pPr>
    </w:p>
    <w:p w:rsidR="0085498A" w:rsidRDefault="0085498A">
      <w:pPr>
        <w:widowControl w:val="0"/>
        <w:numPr>
          <w:ilvl w:val="0"/>
          <w:numId w:val="22"/>
        </w:numPr>
        <w:tabs>
          <w:tab w:val="clear" w:pos="720"/>
          <w:tab w:val="num" w:pos="1208"/>
        </w:tabs>
        <w:overflowPunct w:val="0"/>
        <w:autoSpaceDE w:val="0"/>
        <w:autoSpaceDN w:val="0"/>
        <w:adjustRightInd w:val="0"/>
        <w:spacing w:after="0" w:line="215" w:lineRule="auto"/>
        <w:ind w:left="7" w:hanging="7"/>
        <w:jc w:val="both"/>
        <w:rPr>
          <w:rFonts w:ascii="Times New Roman" w:hAnsi="Times New Roman" w:cs="Times New Roman"/>
          <w:sz w:val="24"/>
          <w:szCs w:val="24"/>
        </w:rPr>
      </w:pPr>
      <w:r>
        <w:rPr>
          <w:rFonts w:ascii="Times New Roman" w:hAnsi="Times New Roman" w:cs="Times New Roman"/>
          <w:sz w:val="24"/>
          <w:szCs w:val="24"/>
        </w:rPr>
        <w:t xml:space="preserve">Essas </w:t>
      </w:r>
      <w:proofErr w:type="gramStart"/>
      <w:r>
        <w:rPr>
          <w:rFonts w:ascii="Times New Roman" w:hAnsi="Times New Roman" w:cs="Times New Roman"/>
          <w:sz w:val="24"/>
          <w:szCs w:val="24"/>
        </w:rPr>
        <w:t>são,</w:t>
      </w:r>
      <w:proofErr w:type="gramEnd"/>
      <w:r>
        <w:rPr>
          <w:rFonts w:ascii="Times New Roman" w:hAnsi="Times New Roman" w:cs="Times New Roman"/>
          <w:sz w:val="24"/>
          <w:szCs w:val="24"/>
        </w:rPr>
        <w:t xml:space="preserve"> Senhora Presidenta, as razões que justificam a elaboração do Projeto de Lei Complementar que ora submetemos à elevada apreciação de Vossa Excelência. </w:t>
      </w: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76"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ind w:left="1127"/>
        <w:rPr>
          <w:rFonts w:ascii="Times New Roman" w:hAnsi="Times New Roman" w:cs="Times New Roman"/>
          <w:sz w:val="24"/>
          <w:szCs w:val="24"/>
        </w:rPr>
      </w:pPr>
      <w:r>
        <w:rPr>
          <w:rFonts w:ascii="Times New Roman" w:hAnsi="Times New Roman" w:cs="Times New Roman"/>
          <w:sz w:val="24"/>
          <w:szCs w:val="24"/>
        </w:rPr>
        <w:t>Respeitosamente,</w:t>
      </w:r>
    </w:p>
    <w:p w:rsidR="0085498A" w:rsidRDefault="0085498A">
      <w:pPr>
        <w:widowControl w:val="0"/>
        <w:autoSpaceDE w:val="0"/>
        <w:autoSpaceDN w:val="0"/>
        <w:adjustRightInd w:val="0"/>
        <w:spacing w:after="0" w:line="240" w:lineRule="auto"/>
        <w:rPr>
          <w:rFonts w:ascii="Times New Roman" w:hAnsi="Times New Roman" w:cs="Times New Roman"/>
          <w:sz w:val="24"/>
          <w:szCs w:val="24"/>
        </w:rPr>
        <w:sectPr w:rsidR="0085498A">
          <w:pgSz w:w="11900" w:h="16841"/>
          <w:pgMar w:top="1440" w:right="560" w:bottom="1440" w:left="1133" w:header="720" w:footer="720" w:gutter="0"/>
          <w:cols w:space="720" w:equalWidth="0">
            <w:col w:w="10207"/>
          </w:cols>
          <w:noEndnote/>
        </w:sect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bookmarkStart w:id="81" w:name="page32"/>
      <w:bookmarkEnd w:id="81"/>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200" w:lineRule="exact"/>
        <w:rPr>
          <w:rFonts w:ascii="Times New Roman" w:hAnsi="Times New Roman" w:cs="Times New Roman"/>
          <w:sz w:val="24"/>
          <w:szCs w:val="24"/>
        </w:rPr>
      </w:pPr>
    </w:p>
    <w:p w:rsidR="0085498A" w:rsidRDefault="0085498A">
      <w:pPr>
        <w:widowControl w:val="0"/>
        <w:autoSpaceDE w:val="0"/>
        <w:autoSpaceDN w:val="0"/>
        <w:adjustRightInd w:val="0"/>
        <w:spacing w:after="0" w:line="374" w:lineRule="exact"/>
        <w:rPr>
          <w:rFonts w:ascii="Times New Roman" w:hAnsi="Times New Roman" w:cs="Times New Roman"/>
          <w:sz w:val="24"/>
          <w:szCs w:val="24"/>
        </w:rPr>
      </w:pPr>
    </w:p>
    <w:p w:rsidR="0085498A" w:rsidRDefault="0085498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21"/>
          <w:szCs w:val="21"/>
        </w:rPr>
        <w:t>Assinado por: Nelson Barbosa, Valdir Moysés Simão</w:t>
      </w:r>
    </w:p>
    <w:sectPr w:rsidR="0085498A" w:rsidSect="006B5820">
      <w:pgSz w:w="11900" w:h="16841"/>
      <w:pgMar w:top="1440" w:right="4860" w:bottom="1440" w:left="2260" w:header="720" w:footer="720" w:gutter="0"/>
      <w:cols w:space="720" w:equalWidth="0">
        <w:col w:w="47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0732"/>
    <w:multiLevelType w:val="hybridMultilevel"/>
    <w:tmpl w:val="00000120"/>
    <w:lvl w:ilvl="0" w:tplc="0000759A">
      <w:start w:val="5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238"/>
    <w:multiLevelType w:val="hybridMultilevel"/>
    <w:tmpl w:val="00003B25"/>
    <w:lvl w:ilvl="0" w:tplc="00001E1F">
      <w:start w:val="1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260D"/>
    <w:multiLevelType w:val="hybridMultilevel"/>
    <w:tmpl w:val="00006B89"/>
    <w:lvl w:ilvl="0" w:tplc="0000030A">
      <w:start w:val="43"/>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26A6"/>
    <w:multiLevelType w:val="hybridMultilevel"/>
    <w:tmpl w:val="0000701F"/>
    <w:lvl w:ilvl="0" w:tplc="00005D03">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2CD6"/>
    <w:multiLevelType w:val="hybridMultilevel"/>
    <w:tmpl w:val="275A0FB2"/>
    <w:lvl w:ilvl="0" w:tplc="00006952">
      <w:start w:val="7"/>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01C"/>
    <w:multiLevelType w:val="hybridMultilevel"/>
    <w:tmpl w:val="00000BDB"/>
    <w:lvl w:ilvl="0" w:tplc="000056AE">
      <w:start w:val="5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E45"/>
    <w:multiLevelType w:val="hybridMultilevel"/>
    <w:tmpl w:val="0000323B"/>
    <w:lvl w:ilvl="0" w:tplc="00002213">
      <w:start w:val="3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6443"/>
    <w:multiLevelType w:val="hybridMultilevel"/>
    <w:tmpl w:val="000066BB"/>
    <w:lvl w:ilvl="0" w:tplc="0000428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6BFC"/>
    <w:multiLevelType w:val="hybridMultilevel"/>
    <w:tmpl w:val="00007F96"/>
    <w:lvl w:ilvl="0" w:tplc="00007FF5">
      <w:start w:val="2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6E5D"/>
    <w:multiLevelType w:val="hybridMultilevel"/>
    <w:tmpl w:val="00001AD4"/>
    <w:lvl w:ilvl="0" w:tplc="000063CB">
      <w:start w:val="18"/>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00007A5A"/>
    <w:multiLevelType w:val="hybridMultilevel"/>
    <w:tmpl w:val="0000767D"/>
    <w:lvl w:ilvl="0" w:tplc="00004509">
      <w:start w:val="1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1F87297B"/>
    <w:multiLevelType w:val="hybridMultilevel"/>
    <w:tmpl w:val="000072AE"/>
    <w:lvl w:ilvl="0" w:tplc="00006952">
      <w:start w:val="7"/>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18"/>
  </w:num>
  <w:num w:numId="3">
    <w:abstractNumId w:val="9"/>
  </w:num>
  <w:num w:numId="4">
    <w:abstractNumId w:val="16"/>
  </w:num>
  <w:num w:numId="5">
    <w:abstractNumId w:val="15"/>
  </w:num>
  <w:num w:numId="6">
    <w:abstractNumId w:val="2"/>
  </w:num>
  <w:num w:numId="7">
    <w:abstractNumId w:val="5"/>
  </w:num>
  <w:num w:numId="8">
    <w:abstractNumId w:val="12"/>
  </w:num>
  <w:num w:numId="9">
    <w:abstractNumId w:val="1"/>
  </w:num>
  <w:num w:numId="10">
    <w:abstractNumId w:val="13"/>
  </w:num>
  <w:num w:numId="11">
    <w:abstractNumId w:val="6"/>
  </w:num>
  <w:num w:numId="12">
    <w:abstractNumId w:val="10"/>
  </w:num>
  <w:num w:numId="13">
    <w:abstractNumId w:val="17"/>
  </w:num>
  <w:num w:numId="14">
    <w:abstractNumId w:val="8"/>
  </w:num>
  <w:num w:numId="15">
    <w:abstractNumId w:val="21"/>
  </w:num>
  <w:num w:numId="16">
    <w:abstractNumId w:val="4"/>
  </w:num>
  <w:num w:numId="17">
    <w:abstractNumId w:val="20"/>
  </w:num>
  <w:num w:numId="18">
    <w:abstractNumId w:val="19"/>
  </w:num>
  <w:num w:numId="19">
    <w:abstractNumId w:val="14"/>
  </w:num>
  <w:num w:numId="20">
    <w:abstractNumId w:val="7"/>
  </w:num>
  <w:num w:numId="21">
    <w:abstractNumId w:val="11"/>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
  <w:rsids>
    <w:rsidRoot w:val="0085498A"/>
    <w:rsid w:val="0004652F"/>
    <w:rsid w:val="00124BCE"/>
    <w:rsid w:val="002116E7"/>
    <w:rsid w:val="00270E46"/>
    <w:rsid w:val="002C5F47"/>
    <w:rsid w:val="00306216"/>
    <w:rsid w:val="00353D5C"/>
    <w:rsid w:val="003A366E"/>
    <w:rsid w:val="00433A28"/>
    <w:rsid w:val="00477A63"/>
    <w:rsid w:val="004D0F1D"/>
    <w:rsid w:val="00651397"/>
    <w:rsid w:val="00683E99"/>
    <w:rsid w:val="006B5820"/>
    <w:rsid w:val="00713045"/>
    <w:rsid w:val="007E2BA5"/>
    <w:rsid w:val="0085498A"/>
    <w:rsid w:val="00875091"/>
    <w:rsid w:val="00A4138F"/>
    <w:rsid w:val="00A77CAE"/>
    <w:rsid w:val="00AB0E16"/>
    <w:rsid w:val="00B31933"/>
    <w:rsid w:val="00B64F65"/>
    <w:rsid w:val="00BF0770"/>
    <w:rsid w:val="00CA5A59"/>
    <w:rsid w:val="00CC2341"/>
    <w:rsid w:val="00D27D65"/>
    <w:rsid w:val="00E155FE"/>
    <w:rsid w:val="00F76792"/>
    <w:rsid w:val="00F9470B"/>
    <w:rsid w:val="00FA7390"/>
    <w:rsid w:val="00FB53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820"/>
    <w:rPr>
      <w:rFonts w:cstheme="min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D27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E2B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E2B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55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36</Pages>
  <Words>16026</Words>
  <Characters>86542</Characters>
  <Application>Microsoft Office Word</Application>
  <DocSecurity>0</DocSecurity>
  <Lines>721</Lines>
  <Paragraphs>204</Paragraphs>
  <ScaleCrop>false</ScaleCrop>
  <HeadingPairs>
    <vt:vector size="2" baseType="variant">
      <vt:variant>
        <vt:lpstr>Título</vt:lpstr>
      </vt:variant>
      <vt:variant>
        <vt:i4>1</vt:i4>
      </vt:variant>
    </vt:vector>
  </HeadingPairs>
  <TitlesOfParts>
    <vt:vector size="1" baseType="lpstr">
      <vt:lpstr/>
    </vt:vector>
  </TitlesOfParts>
  <Company>CAMG</Company>
  <LinksUpToDate>false</LinksUpToDate>
  <CharactersWithSpaces>102364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Mattos Duarte</dc:creator>
  <cp:lastModifiedBy>Francisco Alves de Oliveira Júnior (SEPLAG)</cp:lastModifiedBy>
  <cp:revision>13</cp:revision>
  <dcterms:created xsi:type="dcterms:W3CDTF">2016-04-01T13:26:00Z</dcterms:created>
  <dcterms:modified xsi:type="dcterms:W3CDTF">2016-04-01T21:33:00Z</dcterms:modified>
</cp:coreProperties>
</file>